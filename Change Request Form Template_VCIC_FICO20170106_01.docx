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50B" w:rsidRDefault="0087150B" w:rsidP="002F565E">
      <w:pPr>
        <w:pStyle w:val="Heading2"/>
        <w:spacing w:before="0"/>
        <w:ind w:left="-360"/>
        <w:rPr>
          <w:sz w:val="28"/>
          <w:szCs w:val="28"/>
          <w:lang w:eastAsia="zh-CN"/>
        </w:rPr>
      </w:pPr>
      <w:bookmarkStart w:id="0" w:name="_Toc78269830"/>
      <w:bookmarkStart w:id="1" w:name="_Toc26768360"/>
      <w:bookmarkStart w:id="2" w:name="_Toc42584195"/>
      <w:r>
        <w:rPr>
          <w:rFonts w:hint="eastAsia"/>
          <w:sz w:val="28"/>
          <w:szCs w:val="28"/>
          <w:lang w:eastAsia="zh-CN"/>
        </w:rPr>
        <w:t xml:space="preserve">VGC </w:t>
      </w:r>
      <w:r w:rsidRPr="00A95465">
        <w:rPr>
          <w:sz w:val="28"/>
          <w:szCs w:val="28"/>
        </w:rPr>
        <w:t>Change Request Form</w:t>
      </w:r>
      <w:bookmarkEnd w:id="0"/>
      <w:r>
        <w:rPr>
          <w:rFonts w:hint="eastAsia"/>
          <w:sz w:val="28"/>
          <w:szCs w:val="28"/>
          <w:lang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变更</w:t>
      </w:r>
      <w:r w:rsidRPr="00A95465">
        <w:rPr>
          <w:rFonts w:hint="eastAsia"/>
          <w:sz w:val="28"/>
          <w:szCs w:val="28"/>
          <w:lang w:eastAsia="zh-CN"/>
        </w:rPr>
        <w:t>申请单</w:t>
      </w:r>
    </w:p>
    <w:p w:rsidR="0087150B" w:rsidRDefault="0087150B" w:rsidP="0087150B">
      <w:pPr>
        <w:spacing w:before="0"/>
        <w:rPr>
          <w:lang w:eastAsia="zh-CN"/>
        </w:rPr>
      </w:pPr>
    </w:p>
    <w:tbl>
      <w:tblPr>
        <w:tblW w:w="981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472"/>
        <w:gridCol w:w="133"/>
        <w:gridCol w:w="871"/>
        <w:gridCol w:w="497"/>
        <w:gridCol w:w="943"/>
        <w:gridCol w:w="180"/>
        <w:gridCol w:w="1039"/>
        <w:gridCol w:w="581"/>
        <w:gridCol w:w="630"/>
        <w:gridCol w:w="499"/>
        <w:gridCol w:w="401"/>
        <w:gridCol w:w="1440"/>
      </w:tblGrid>
      <w:tr w:rsidR="0087150B" w:rsidRPr="002B7C50" w:rsidTr="002F565E">
        <w:trPr>
          <w:cantSplit/>
          <w:trHeight w:val="495"/>
        </w:trPr>
        <w:tc>
          <w:tcPr>
            <w:tcW w:w="2124" w:type="dxa"/>
            <w:shd w:val="clear" w:color="auto" w:fill="C0C0C0"/>
          </w:tcPr>
          <w:p w:rsidR="0087150B" w:rsidRPr="00D630AB" w:rsidRDefault="0087150B" w:rsidP="00447A3C">
            <w:pPr>
              <w:spacing w:before="60" w:after="60"/>
              <w:rPr>
                <w:sz w:val="18"/>
                <w:szCs w:val="18"/>
                <w:lang w:eastAsia="zh-CN"/>
              </w:rPr>
            </w:pPr>
            <w:r w:rsidRPr="00D630AB">
              <w:rPr>
                <w:sz w:val="18"/>
                <w:szCs w:val="18"/>
              </w:rPr>
              <w:t>Chang</w:t>
            </w:r>
            <w:r w:rsidRPr="00D630AB">
              <w:rPr>
                <w:rFonts w:hint="eastAsia"/>
                <w:sz w:val="18"/>
                <w:szCs w:val="18"/>
                <w:lang w:eastAsia="zh-CN"/>
              </w:rPr>
              <w:t xml:space="preserve">e </w:t>
            </w:r>
            <w:r w:rsidRPr="00D630AB">
              <w:rPr>
                <w:sz w:val="18"/>
                <w:szCs w:val="18"/>
              </w:rPr>
              <w:t>Request Number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</w:t>
            </w:r>
            <w:r w:rsidRPr="00D630AB">
              <w:rPr>
                <w:rFonts w:hint="eastAsia"/>
                <w:sz w:val="18"/>
                <w:szCs w:val="18"/>
                <w:lang w:eastAsia="zh-CN"/>
              </w:rPr>
              <w:t>CR</w:t>
            </w:r>
            <w:r w:rsidRPr="00D630AB">
              <w:rPr>
                <w:rFonts w:hint="eastAsia"/>
                <w:sz w:val="18"/>
                <w:szCs w:val="18"/>
                <w:lang w:eastAsia="zh-CN"/>
              </w:rPr>
              <w:t>号码</w:t>
            </w:r>
          </w:p>
        </w:tc>
        <w:tc>
          <w:tcPr>
            <w:tcW w:w="7686" w:type="dxa"/>
            <w:gridSpan w:val="12"/>
          </w:tcPr>
          <w:p w:rsidR="0087150B" w:rsidRPr="00291602" w:rsidRDefault="00797002" w:rsidP="00447A3C">
            <w:pPr>
              <w:spacing w:before="60" w:after="6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VCIC_FICO20170106_01</w:t>
            </w:r>
          </w:p>
        </w:tc>
      </w:tr>
      <w:tr w:rsidR="0087150B" w:rsidRPr="002B7C50" w:rsidTr="002F565E">
        <w:trPr>
          <w:cantSplit/>
          <w:trHeight w:val="129"/>
        </w:trPr>
        <w:tc>
          <w:tcPr>
            <w:tcW w:w="2124" w:type="dxa"/>
            <w:shd w:val="clear" w:color="auto" w:fill="C0C0C0"/>
          </w:tcPr>
          <w:p w:rsidR="0087150B" w:rsidRPr="00D630AB" w:rsidRDefault="0087150B" w:rsidP="00447A3C">
            <w:pPr>
              <w:spacing w:before="60" w:after="60"/>
              <w:rPr>
                <w:sz w:val="18"/>
                <w:szCs w:val="18"/>
                <w:lang w:eastAsia="zh-CN"/>
              </w:rPr>
            </w:pPr>
            <w:r w:rsidRPr="00D630AB">
              <w:rPr>
                <w:rFonts w:hint="eastAsia"/>
                <w:sz w:val="18"/>
                <w:szCs w:val="18"/>
                <w:lang w:eastAsia="zh-CN"/>
              </w:rPr>
              <w:t xml:space="preserve">Company </w:t>
            </w:r>
            <w:r w:rsidRPr="00D630AB">
              <w:rPr>
                <w:rFonts w:hint="eastAsia"/>
                <w:sz w:val="18"/>
                <w:szCs w:val="18"/>
                <w:lang w:eastAsia="zh-CN"/>
              </w:rPr>
              <w:t>公司</w:t>
            </w:r>
          </w:p>
          <w:p w:rsidR="0087150B" w:rsidRPr="001010C1" w:rsidRDefault="0087150B" w:rsidP="00447A3C">
            <w:pPr>
              <w:spacing w:before="60" w:after="6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VCIC/VGIC/AUDI/VCRA</w:t>
            </w:r>
          </w:p>
        </w:tc>
        <w:tc>
          <w:tcPr>
            <w:tcW w:w="7686" w:type="dxa"/>
            <w:gridSpan w:val="12"/>
          </w:tcPr>
          <w:p w:rsidR="0087150B" w:rsidRPr="00291602" w:rsidRDefault="00A53291" w:rsidP="00447A3C">
            <w:pPr>
              <w:spacing w:before="60" w:after="6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 xml:space="preserve">VCIC  </w:t>
            </w:r>
          </w:p>
        </w:tc>
      </w:tr>
      <w:tr w:rsidR="0087150B" w:rsidRPr="002B7C50" w:rsidTr="002F565E">
        <w:trPr>
          <w:cantSplit/>
          <w:trHeight w:val="129"/>
        </w:trPr>
        <w:tc>
          <w:tcPr>
            <w:tcW w:w="2124" w:type="dxa"/>
            <w:shd w:val="clear" w:color="auto" w:fill="C0C0C0"/>
          </w:tcPr>
          <w:p w:rsidR="0087150B" w:rsidRPr="00D630AB" w:rsidRDefault="0087150B" w:rsidP="00447A3C">
            <w:pPr>
              <w:spacing w:before="60" w:after="60"/>
              <w:rPr>
                <w:sz w:val="18"/>
                <w:szCs w:val="18"/>
                <w:lang w:eastAsia="zh-CN"/>
              </w:rPr>
            </w:pPr>
            <w:r w:rsidRPr="00291602">
              <w:rPr>
                <w:rFonts w:cs="Arial"/>
                <w:sz w:val="18"/>
                <w:szCs w:val="18"/>
                <w:lang w:eastAsia="zh-CN"/>
              </w:rPr>
              <w:t xml:space="preserve">Original Project Description </w:t>
            </w:r>
            <w:r w:rsidRPr="00291602">
              <w:rPr>
                <w:rFonts w:hAnsi="SimSun" w:cs="Arial"/>
                <w:sz w:val="18"/>
                <w:szCs w:val="18"/>
                <w:lang w:eastAsia="zh-CN"/>
              </w:rPr>
              <w:t>原项目描述</w:t>
            </w:r>
          </w:p>
        </w:tc>
        <w:tc>
          <w:tcPr>
            <w:tcW w:w="7686" w:type="dxa"/>
            <w:gridSpan w:val="12"/>
          </w:tcPr>
          <w:p w:rsidR="0087150B" w:rsidRPr="00BD023A" w:rsidRDefault="008C4B12" w:rsidP="00447A3C">
            <w:pPr>
              <w:spacing w:before="60" w:after="6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A</w:t>
            </w:r>
            <w:r w:rsidR="00A53291">
              <w:rPr>
                <w:rFonts w:cs="Arial"/>
                <w:sz w:val="20"/>
                <w:lang w:eastAsia="zh-CN"/>
              </w:rPr>
              <w:t xml:space="preserve">PON  interface  function change </w:t>
            </w:r>
          </w:p>
        </w:tc>
      </w:tr>
      <w:tr w:rsidR="0087150B" w:rsidRPr="002B7C50" w:rsidTr="002F565E">
        <w:trPr>
          <w:cantSplit/>
          <w:trHeight w:val="284"/>
        </w:trPr>
        <w:tc>
          <w:tcPr>
            <w:tcW w:w="9810" w:type="dxa"/>
            <w:gridSpan w:val="13"/>
            <w:shd w:val="clear" w:color="auto" w:fill="000000"/>
          </w:tcPr>
          <w:p w:rsidR="0087150B" w:rsidRPr="00116A2D" w:rsidRDefault="0087150B" w:rsidP="00447A3C">
            <w:pPr>
              <w:spacing w:before="280" w:after="60"/>
              <w:rPr>
                <w:sz w:val="20"/>
                <w:lang w:eastAsia="zh-CN"/>
              </w:rPr>
            </w:pPr>
            <w:r w:rsidRPr="00116A2D">
              <w:rPr>
                <w:sz w:val="20"/>
              </w:rPr>
              <w:t>Section 1: Initiation &amp; Business Case Summary</w:t>
            </w:r>
            <w:r w:rsidRPr="00116A2D">
              <w:rPr>
                <w:rFonts w:hint="eastAsia"/>
                <w:sz w:val="20"/>
                <w:lang w:eastAsia="zh-CN"/>
              </w:rPr>
              <w:t xml:space="preserve"> - </w:t>
            </w:r>
            <w:r w:rsidRPr="00116A2D">
              <w:rPr>
                <w:sz w:val="20"/>
              </w:rPr>
              <w:t xml:space="preserve">To be completed by Party </w:t>
            </w:r>
            <w:r w:rsidRPr="00116A2D">
              <w:rPr>
                <w:rFonts w:hint="eastAsia"/>
                <w:sz w:val="20"/>
                <w:lang w:eastAsia="zh-CN"/>
              </w:rPr>
              <w:t>R</w:t>
            </w:r>
            <w:r w:rsidRPr="00116A2D">
              <w:rPr>
                <w:sz w:val="20"/>
              </w:rPr>
              <w:t>equesting Change</w:t>
            </w:r>
            <w:r w:rsidRPr="00116A2D">
              <w:rPr>
                <w:rFonts w:hint="eastAsia"/>
                <w:sz w:val="20"/>
                <w:lang w:eastAsia="zh-CN"/>
              </w:rPr>
              <w:t xml:space="preserve">                                                                       </w:t>
            </w:r>
            <w:r w:rsidRPr="00116A2D">
              <w:rPr>
                <w:rFonts w:hint="eastAsia"/>
                <w:sz w:val="20"/>
                <w:lang w:eastAsia="zh-CN"/>
              </w:rPr>
              <w:t>第</w:t>
            </w:r>
            <w:r w:rsidRPr="00116A2D">
              <w:rPr>
                <w:rFonts w:hint="eastAsia"/>
                <w:sz w:val="20"/>
                <w:lang w:eastAsia="zh-CN"/>
              </w:rPr>
              <w:t>1</w:t>
            </w:r>
            <w:r w:rsidRPr="00116A2D">
              <w:rPr>
                <w:rFonts w:hint="eastAsia"/>
                <w:sz w:val="20"/>
                <w:lang w:eastAsia="zh-CN"/>
              </w:rPr>
              <w:t>部分：</w:t>
            </w:r>
            <w:r w:rsidRPr="00116A2D">
              <w:rPr>
                <w:rFonts w:hint="eastAsia"/>
                <w:sz w:val="20"/>
                <w:lang w:eastAsia="zh-CN"/>
              </w:rPr>
              <w:t>CR</w:t>
            </w:r>
            <w:r w:rsidRPr="00116A2D">
              <w:rPr>
                <w:rFonts w:hint="eastAsia"/>
                <w:sz w:val="20"/>
                <w:lang w:eastAsia="zh-CN"/>
              </w:rPr>
              <w:t>概况</w:t>
            </w:r>
            <w:r w:rsidRPr="00116A2D">
              <w:rPr>
                <w:rFonts w:hint="eastAsia"/>
                <w:sz w:val="20"/>
                <w:lang w:eastAsia="zh-CN"/>
              </w:rPr>
              <w:t xml:space="preserve"> </w:t>
            </w:r>
            <w:r w:rsidRPr="00116A2D">
              <w:rPr>
                <w:sz w:val="20"/>
                <w:lang w:eastAsia="zh-CN"/>
              </w:rPr>
              <w:t>–</w:t>
            </w:r>
            <w:r w:rsidRPr="00116A2D">
              <w:rPr>
                <w:rFonts w:hint="eastAsia"/>
                <w:sz w:val="20"/>
                <w:lang w:eastAsia="zh-CN"/>
              </w:rPr>
              <w:t xml:space="preserve"> </w:t>
            </w:r>
            <w:r w:rsidRPr="00116A2D">
              <w:rPr>
                <w:rFonts w:hint="eastAsia"/>
                <w:sz w:val="20"/>
                <w:lang w:eastAsia="zh-CN"/>
              </w:rPr>
              <w:t>由</w:t>
            </w:r>
            <w:r w:rsidRPr="00116A2D">
              <w:rPr>
                <w:rFonts w:hint="eastAsia"/>
                <w:sz w:val="20"/>
                <w:lang w:eastAsia="zh-CN"/>
              </w:rPr>
              <w:t>CR</w:t>
            </w:r>
            <w:r w:rsidRPr="00116A2D">
              <w:rPr>
                <w:rFonts w:hint="eastAsia"/>
                <w:sz w:val="20"/>
                <w:lang w:eastAsia="zh-CN"/>
              </w:rPr>
              <w:t>提出方填写</w:t>
            </w:r>
          </w:p>
        </w:tc>
      </w:tr>
      <w:tr w:rsidR="0087150B" w:rsidRPr="002B7C50" w:rsidTr="002F565E">
        <w:trPr>
          <w:cantSplit/>
          <w:trHeight w:val="633"/>
        </w:trPr>
        <w:tc>
          <w:tcPr>
            <w:tcW w:w="2124" w:type="dxa"/>
            <w:shd w:val="clear" w:color="auto" w:fill="C0C0C0"/>
          </w:tcPr>
          <w:p w:rsidR="0087150B" w:rsidRPr="00D630AB" w:rsidRDefault="0087150B" w:rsidP="00447A3C">
            <w:pPr>
              <w:spacing w:before="60" w:after="60"/>
              <w:rPr>
                <w:sz w:val="18"/>
                <w:szCs w:val="18"/>
                <w:lang w:eastAsia="zh-CN"/>
              </w:rPr>
            </w:pPr>
            <w:r w:rsidRPr="00D630AB">
              <w:rPr>
                <w:sz w:val="18"/>
                <w:szCs w:val="18"/>
              </w:rPr>
              <w:t>Request</w:t>
            </w:r>
            <w:r w:rsidRPr="00D630AB">
              <w:rPr>
                <w:rFonts w:hint="eastAsia"/>
                <w:sz w:val="18"/>
                <w:szCs w:val="18"/>
                <w:lang w:eastAsia="zh-CN"/>
              </w:rPr>
              <w:t xml:space="preserve">ed By </w:t>
            </w:r>
            <w:r w:rsidRPr="00D630AB">
              <w:rPr>
                <w:rFonts w:hint="eastAsia"/>
                <w:sz w:val="18"/>
                <w:szCs w:val="18"/>
                <w:lang w:eastAsia="zh-CN"/>
              </w:rPr>
              <w:t>申请人</w:t>
            </w:r>
          </w:p>
          <w:p w:rsidR="0087150B" w:rsidRPr="00DF7F50" w:rsidRDefault="0087150B" w:rsidP="00447A3C">
            <w:pPr>
              <w:spacing w:before="60" w:after="60"/>
              <w:rPr>
                <w:i/>
                <w:sz w:val="14"/>
                <w:szCs w:val="14"/>
                <w:lang w:eastAsia="zh-CN"/>
              </w:rPr>
            </w:pPr>
            <w:r w:rsidRPr="00D630AB">
              <w:rPr>
                <w:i/>
                <w:sz w:val="18"/>
                <w:szCs w:val="18"/>
              </w:rPr>
              <w:t>Name/</w:t>
            </w:r>
            <w:proofErr w:type="spellStart"/>
            <w:r w:rsidRPr="00D630AB">
              <w:rPr>
                <w:i/>
                <w:sz w:val="18"/>
                <w:szCs w:val="18"/>
              </w:rPr>
              <w:t>Dept</w:t>
            </w:r>
            <w:proofErr w:type="spellEnd"/>
            <w:r w:rsidRPr="00D630AB">
              <w:rPr>
                <w:i/>
                <w:sz w:val="18"/>
                <w:szCs w:val="18"/>
              </w:rPr>
              <w:t>/Contact Number</w:t>
            </w:r>
            <w:r w:rsidRPr="00D630AB">
              <w:rPr>
                <w:rFonts w:hint="eastAsia"/>
                <w:i/>
                <w:sz w:val="18"/>
                <w:szCs w:val="18"/>
                <w:lang w:eastAsia="zh-CN"/>
              </w:rPr>
              <w:t>姓名</w:t>
            </w:r>
            <w:r w:rsidRPr="00D630AB">
              <w:rPr>
                <w:rFonts w:hint="eastAsia"/>
                <w:i/>
                <w:sz w:val="18"/>
                <w:szCs w:val="18"/>
                <w:lang w:eastAsia="zh-CN"/>
              </w:rPr>
              <w:t>/</w:t>
            </w:r>
            <w:r w:rsidRPr="00D630AB">
              <w:rPr>
                <w:rFonts w:hint="eastAsia"/>
                <w:i/>
                <w:sz w:val="18"/>
                <w:szCs w:val="18"/>
                <w:lang w:eastAsia="zh-CN"/>
              </w:rPr>
              <w:t>部门</w:t>
            </w:r>
            <w:r w:rsidRPr="00D630AB">
              <w:rPr>
                <w:rFonts w:hint="eastAsia"/>
                <w:i/>
                <w:sz w:val="18"/>
                <w:szCs w:val="18"/>
                <w:lang w:eastAsia="zh-CN"/>
              </w:rPr>
              <w:t>/</w:t>
            </w:r>
            <w:r w:rsidRPr="00D630AB">
              <w:rPr>
                <w:rFonts w:hint="eastAsia"/>
                <w:i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4135" w:type="dxa"/>
            <w:gridSpan w:val="7"/>
          </w:tcPr>
          <w:p w:rsidR="0087150B" w:rsidRPr="009D3F1F" w:rsidRDefault="00F779AB" w:rsidP="00447A3C">
            <w:pPr>
              <w:spacing w:before="60" w:after="6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Jia Kun</w:t>
            </w:r>
          </w:p>
        </w:tc>
        <w:tc>
          <w:tcPr>
            <w:tcW w:w="1710" w:type="dxa"/>
            <w:gridSpan w:val="3"/>
            <w:shd w:val="clear" w:color="auto" w:fill="C0C0C0"/>
          </w:tcPr>
          <w:p w:rsidR="0087150B" w:rsidRPr="00EC79A6" w:rsidRDefault="0087150B" w:rsidP="00447A3C">
            <w:pPr>
              <w:spacing w:before="60" w:after="60"/>
              <w:rPr>
                <w:sz w:val="18"/>
                <w:szCs w:val="18"/>
                <w:lang w:eastAsia="zh-CN"/>
              </w:rPr>
            </w:pPr>
            <w:r w:rsidRPr="00EC79A6">
              <w:rPr>
                <w:sz w:val="18"/>
                <w:szCs w:val="18"/>
                <w:shd w:val="clear" w:color="auto" w:fill="C0C0C0"/>
              </w:rPr>
              <w:t>Date</w:t>
            </w:r>
            <w:r w:rsidRPr="00EC79A6">
              <w:rPr>
                <w:sz w:val="18"/>
                <w:szCs w:val="18"/>
              </w:rPr>
              <w:t xml:space="preserve"> Submitte</w:t>
            </w:r>
            <w:r w:rsidRPr="00EC79A6">
              <w:rPr>
                <w:rFonts w:hint="eastAsia"/>
                <w:sz w:val="18"/>
                <w:szCs w:val="18"/>
                <w:lang w:eastAsia="zh-CN"/>
              </w:rPr>
              <w:t xml:space="preserve">d      </w:t>
            </w:r>
            <w:r w:rsidRPr="00EC79A6">
              <w:rPr>
                <w:rFonts w:hint="eastAsia"/>
                <w:sz w:val="18"/>
                <w:szCs w:val="18"/>
                <w:lang w:eastAsia="zh-CN"/>
              </w:rPr>
              <w:t>申请日期</w:t>
            </w:r>
          </w:p>
        </w:tc>
        <w:tc>
          <w:tcPr>
            <w:tcW w:w="1841" w:type="dxa"/>
            <w:gridSpan w:val="2"/>
          </w:tcPr>
          <w:p w:rsidR="0087150B" w:rsidRPr="00291602" w:rsidRDefault="00797002" w:rsidP="00447A3C">
            <w:pPr>
              <w:spacing w:before="60" w:after="60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2016.01.06</w:t>
            </w:r>
          </w:p>
        </w:tc>
      </w:tr>
      <w:tr w:rsidR="0087150B" w:rsidRPr="002B7C50" w:rsidTr="002F565E">
        <w:trPr>
          <w:cantSplit/>
          <w:trHeight w:val="705"/>
        </w:trPr>
        <w:tc>
          <w:tcPr>
            <w:tcW w:w="2124" w:type="dxa"/>
            <w:shd w:val="clear" w:color="auto" w:fill="C0C0C0"/>
          </w:tcPr>
          <w:p w:rsidR="0087150B" w:rsidRDefault="0087150B" w:rsidP="00447A3C">
            <w:pPr>
              <w:spacing w:before="60" w:after="60"/>
              <w:rPr>
                <w:sz w:val="18"/>
                <w:szCs w:val="18"/>
                <w:lang w:eastAsia="zh-CN"/>
              </w:rPr>
            </w:pPr>
            <w:r w:rsidRPr="00BA37D7">
              <w:rPr>
                <w:rFonts w:hint="eastAsia"/>
                <w:sz w:val="18"/>
                <w:szCs w:val="18"/>
              </w:rPr>
              <w:t xml:space="preserve">Change 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Type </w:t>
            </w:r>
            <w:proofErr w:type="spellStart"/>
            <w:r w:rsidRPr="00BA37D7">
              <w:rPr>
                <w:rFonts w:hint="eastAsia"/>
                <w:sz w:val="18"/>
                <w:szCs w:val="18"/>
              </w:rPr>
              <w:t>变更</w:t>
            </w:r>
            <w:proofErr w:type="spellEnd"/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  <w:p w:rsidR="0087150B" w:rsidRDefault="0087150B" w:rsidP="00447A3C">
            <w:pPr>
              <w:spacing w:before="60" w:after="60"/>
              <w:rPr>
                <w:i/>
                <w:sz w:val="18"/>
                <w:szCs w:val="18"/>
                <w:lang w:eastAsia="zh-CN"/>
              </w:rPr>
            </w:pPr>
            <w:r>
              <w:rPr>
                <w:rFonts w:hint="eastAsia"/>
                <w:i/>
                <w:sz w:val="18"/>
                <w:szCs w:val="18"/>
              </w:rPr>
              <w:t>Urgent</w:t>
            </w:r>
            <w:r>
              <w:rPr>
                <w:rFonts w:hint="eastAsia"/>
                <w:i/>
                <w:sz w:val="18"/>
                <w:szCs w:val="18"/>
                <w:lang w:eastAsia="zh-CN"/>
              </w:rPr>
              <w:t>/</w:t>
            </w:r>
            <w:r w:rsidRPr="00360DE5">
              <w:rPr>
                <w:rFonts w:hint="eastAsia"/>
                <w:i/>
                <w:sz w:val="18"/>
                <w:szCs w:val="18"/>
              </w:rPr>
              <w:t>Formal</w:t>
            </w:r>
          </w:p>
          <w:p w:rsidR="0087150B" w:rsidRPr="00EC79A6" w:rsidRDefault="0087150B" w:rsidP="00447A3C">
            <w:pPr>
              <w:spacing w:before="60" w:after="6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i/>
                <w:sz w:val="18"/>
                <w:szCs w:val="18"/>
                <w:lang w:eastAsia="zh-CN"/>
              </w:rPr>
              <w:t>紧急</w:t>
            </w:r>
            <w:r>
              <w:rPr>
                <w:rFonts w:hint="eastAsia"/>
                <w:i/>
                <w:sz w:val="18"/>
                <w:szCs w:val="18"/>
                <w:lang w:eastAsia="zh-CN"/>
              </w:rPr>
              <w:t>/</w:t>
            </w:r>
            <w:r>
              <w:rPr>
                <w:rFonts w:hint="eastAsia"/>
                <w:i/>
                <w:sz w:val="18"/>
                <w:szCs w:val="18"/>
                <w:lang w:eastAsia="zh-CN"/>
              </w:rPr>
              <w:t>标准</w:t>
            </w:r>
          </w:p>
        </w:tc>
        <w:tc>
          <w:tcPr>
            <w:tcW w:w="7686" w:type="dxa"/>
            <w:gridSpan w:val="12"/>
          </w:tcPr>
          <w:p w:rsidR="0087150B" w:rsidRPr="009D3F1F" w:rsidRDefault="0087150B" w:rsidP="00447A3C">
            <w:pPr>
              <w:spacing w:before="60" w:after="60"/>
              <w:rPr>
                <w:rFonts w:cs="Arial"/>
                <w:sz w:val="20"/>
                <w:lang w:eastAsia="zh-CN"/>
              </w:rPr>
            </w:pPr>
            <w:r w:rsidRPr="00E46D2F">
              <w:rPr>
                <w:rFonts w:hint="eastAsia"/>
                <w:color w:val="FF0000"/>
                <w:sz w:val="20"/>
                <w:lang w:eastAsia="zh-CN"/>
              </w:rPr>
              <w:t xml:space="preserve">Urgent  </w:t>
            </w:r>
            <w:r w:rsidRPr="00E46D2F">
              <w:rPr>
                <w:rFonts w:hint="eastAsia"/>
                <w:color w:val="FF0000"/>
                <w:sz w:val="20"/>
                <w:lang w:eastAsia="zh-CN"/>
              </w:rPr>
              <w:sym w:font="Wingdings 2" w:char="F0A3"/>
            </w:r>
            <w:r w:rsidRPr="009563B7">
              <w:rPr>
                <w:rFonts w:hint="eastAsia"/>
                <w:sz w:val="20"/>
                <w:lang w:eastAsia="zh-CN"/>
              </w:rPr>
              <w:t xml:space="preserve">                                                  Formal  </w:t>
            </w:r>
            <w:r w:rsidRPr="009563B7">
              <w:rPr>
                <w:rFonts w:hint="eastAsia"/>
                <w:sz w:val="20"/>
                <w:lang w:eastAsia="zh-CN"/>
              </w:rPr>
              <w:sym w:font="Wingdings 2" w:char="F0A3"/>
            </w:r>
            <w:r w:rsidRPr="009563B7">
              <w:rPr>
                <w:rFonts w:hint="eastAsia"/>
                <w:sz w:val="20"/>
                <w:lang w:eastAsia="zh-CN"/>
              </w:rPr>
              <w:t xml:space="preserve">                                                     </w:t>
            </w:r>
          </w:p>
        </w:tc>
      </w:tr>
      <w:tr w:rsidR="0087150B" w:rsidRPr="002B7C50" w:rsidTr="002F565E">
        <w:trPr>
          <w:cantSplit/>
          <w:trHeight w:val="705"/>
        </w:trPr>
        <w:tc>
          <w:tcPr>
            <w:tcW w:w="2124" w:type="dxa"/>
            <w:shd w:val="clear" w:color="auto" w:fill="C0C0C0"/>
          </w:tcPr>
          <w:p w:rsidR="0087150B" w:rsidRPr="00B6503C" w:rsidRDefault="0087150B" w:rsidP="00447A3C">
            <w:pPr>
              <w:spacing w:before="60" w:after="60"/>
              <w:rPr>
                <w:sz w:val="18"/>
                <w:szCs w:val="18"/>
                <w:lang w:eastAsia="zh-CN"/>
              </w:rPr>
            </w:pPr>
            <w:r w:rsidRPr="00B6503C">
              <w:rPr>
                <w:sz w:val="18"/>
                <w:szCs w:val="18"/>
              </w:rPr>
              <w:t>Module</w:t>
            </w:r>
            <w:r w:rsidRPr="00B6503C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B6503C">
              <w:rPr>
                <w:rFonts w:hint="eastAsia"/>
                <w:sz w:val="18"/>
                <w:szCs w:val="18"/>
                <w:lang w:eastAsia="zh-CN"/>
              </w:rPr>
              <w:t>模块</w:t>
            </w:r>
          </w:p>
          <w:p w:rsidR="0087150B" w:rsidRPr="001A6CD6" w:rsidRDefault="0087150B" w:rsidP="00447A3C">
            <w:pPr>
              <w:spacing w:before="60" w:after="60"/>
              <w:rPr>
                <w:i/>
                <w:sz w:val="18"/>
                <w:szCs w:val="18"/>
                <w:lang w:eastAsia="zh-CN"/>
              </w:rPr>
            </w:pPr>
            <w:r w:rsidRPr="001A6CD6">
              <w:rPr>
                <w:rFonts w:hint="eastAsia"/>
                <w:i/>
                <w:sz w:val="18"/>
                <w:szCs w:val="18"/>
              </w:rPr>
              <w:t>FICO/</w:t>
            </w:r>
            <w:r w:rsidRPr="001A6CD6">
              <w:rPr>
                <w:i/>
                <w:sz w:val="18"/>
                <w:szCs w:val="18"/>
              </w:rPr>
              <w:t>IMPS</w:t>
            </w:r>
            <w:r w:rsidRPr="001A6CD6">
              <w:rPr>
                <w:rFonts w:hint="eastAsia"/>
                <w:i/>
                <w:sz w:val="18"/>
                <w:szCs w:val="18"/>
              </w:rPr>
              <w:t>/</w:t>
            </w:r>
            <w:r w:rsidRPr="001A6CD6">
              <w:rPr>
                <w:i/>
                <w:sz w:val="18"/>
                <w:szCs w:val="18"/>
              </w:rPr>
              <w:t>MM</w:t>
            </w:r>
            <w:r w:rsidRPr="001A6CD6">
              <w:rPr>
                <w:rFonts w:hint="eastAsia"/>
                <w:i/>
                <w:sz w:val="18"/>
                <w:szCs w:val="18"/>
              </w:rPr>
              <w:t>/WM/PP/SD/HR/</w:t>
            </w:r>
            <w:r>
              <w:rPr>
                <w:rFonts w:hint="eastAsia"/>
                <w:i/>
                <w:sz w:val="18"/>
                <w:szCs w:val="18"/>
                <w:lang w:eastAsia="zh-CN"/>
              </w:rPr>
              <w:t>K-SRM/BO/BW/HANA/</w:t>
            </w:r>
            <w:r w:rsidRPr="001A6CD6">
              <w:rPr>
                <w:rFonts w:hint="eastAsia"/>
                <w:i/>
                <w:sz w:val="18"/>
                <w:szCs w:val="18"/>
              </w:rPr>
              <w:t>BASIS</w:t>
            </w:r>
          </w:p>
        </w:tc>
        <w:tc>
          <w:tcPr>
            <w:tcW w:w="4135" w:type="dxa"/>
            <w:gridSpan w:val="7"/>
          </w:tcPr>
          <w:p w:rsidR="0087150B" w:rsidRPr="00F84E68" w:rsidRDefault="00EB4783" w:rsidP="00447A3C">
            <w:pPr>
              <w:spacing w:before="60" w:after="60"/>
              <w:rPr>
                <w:sz w:val="20"/>
                <w:lang w:eastAsia="zh-CN"/>
              </w:rPr>
            </w:pPr>
            <w:ins w:id="3" w:author="Tian, Chang (EXTERN: HPE)" w:date="2017-01-06T10:13:00Z">
              <w:r>
                <w:rPr>
                  <w:sz w:val="20"/>
                  <w:lang w:eastAsia="zh-CN"/>
                </w:rPr>
                <w:t>FICO</w:t>
              </w:r>
            </w:ins>
          </w:p>
        </w:tc>
        <w:tc>
          <w:tcPr>
            <w:tcW w:w="1710" w:type="dxa"/>
            <w:gridSpan w:val="3"/>
            <w:shd w:val="clear" w:color="auto" w:fill="C0C0C0"/>
          </w:tcPr>
          <w:p w:rsidR="0087150B" w:rsidRPr="00B6503C" w:rsidRDefault="0087150B" w:rsidP="00447A3C">
            <w:pPr>
              <w:tabs>
                <w:tab w:val="right" w:pos="2302"/>
              </w:tabs>
              <w:spacing w:before="60" w:after="60"/>
              <w:rPr>
                <w:sz w:val="18"/>
                <w:szCs w:val="18"/>
                <w:lang w:eastAsia="zh-CN"/>
              </w:rPr>
            </w:pPr>
            <w:r w:rsidRPr="00B6503C">
              <w:rPr>
                <w:sz w:val="18"/>
                <w:szCs w:val="18"/>
              </w:rPr>
              <w:t xml:space="preserve">Priority </w:t>
            </w:r>
            <w:r w:rsidRPr="00B6503C">
              <w:rPr>
                <w:rFonts w:hint="eastAsia"/>
                <w:sz w:val="18"/>
                <w:szCs w:val="18"/>
                <w:lang w:eastAsia="zh-CN"/>
              </w:rPr>
              <w:t>优先级</w:t>
            </w:r>
          </w:p>
          <w:p w:rsidR="0087150B" w:rsidRPr="00B6503C" w:rsidRDefault="0087150B" w:rsidP="00447A3C">
            <w:pPr>
              <w:spacing w:before="60" w:after="60"/>
              <w:rPr>
                <w:i/>
                <w:color w:val="FF0000"/>
                <w:sz w:val="18"/>
                <w:szCs w:val="18"/>
                <w:lang w:eastAsia="zh-CN"/>
              </w:rPr>
            </w:pPr>
            <w:r w:rsidRPr="00B6503C">
              <w:rPr>
                <w:i/>
                <w:sz w:val="18"/>
                <w:szCs w:val="18"/>
              </w:rPr>
              <w:t>High</w:t>
            </w:r>
            <w:r w:rsidRPr="00B6503C">
              <w:rPr>
                <w:rFonts w:hint="eastAsia"/>
                <w:i/>
                <w:sz w:val="18"/>
                <w:szCs w:val="18"/>
                <w:lang w:eastAsia="zh-CN"/>
              </w:rPr>
              <w:t>/</w:t>
            </w:r>
            <w:r w:rsidRPr="00B6503C">
              <w:rPr>
                <w:i/>
                <w:sz w:val="18"/>
                <w:szCs w:val="18"/>
                <w:lang w:eastAsia="zh-CN"/>
              </w:rPr>
              <w:t>Medium</w:t>
            </w:r>
            <w:r w:rsidRPr="00B6503C">
              <w:rPr>
                <w:rFonts w:hint="eastAsia"/>
                <w:i/>
                <w:sz w:val="18"/>
                <w:szCs w:val="18"/>
                <w:lang w:eastAsia="zh-CN"/>
              </w:rPr>
              <w:t>/</w:t>
            </w:r>
            <w:r w:rsidRPr="00B6503C">
              <w:rPr>
                <w:i/>
                <w:sz w:val="18"/>
                <w:szCs w:val="18"/>
              </w:rPr>
              <w:t>Low</w:t>
            </w:r>
            <w:r w:rsidRPr="00B6503C">
              <w:rPr>
                <w:rFonts w:hint="eastAsia"/>
                <w:i/>
                <w:sz w:val="18"/>
                <w:szCs w:val="18"/>
                <w:lang w:eastAsia="zh-CN"/>
              </w:rPr>
              <w:t xml:space="preserve">       </w:t>
            </w:r>
            <w:r w:rsidRPr="00B6503C">
              <w:rPr>
                <w:rFonts w:hint="eastAsia"/>
                <w:i/>
                <w:sz w:val="18"/>
                <w:szCs w:val="18"/>
                <w:lang w:eastAsia="zh-CN"/>
              </w:rPr>
              <w:t>高</w:t>
            </w:r>
            <w:r w:rsidRPr="00B6503C">
              <w:rPr>
                <w:rFonts w:hint="eastAsia"/>
                <w:i/>
                <w:sz w:val="18"/>
                <w:szCs w:val="18"/>
                <w:lang w:eastAsia="zh-CN"/>
              </w:rPr>
              <w:t>/</w:t>
            </w:r>
            <w:r w:rsidRPr="00B6503C">
              <w:rPr>
                <w:rFonts w:hint="eastAsia"/>
                <w:i/>
                <w:sz w:val="18"/>
                <w:szCs w:val="18"/>
                <w:lang w:eastAsia="zh-CN"/>
              </w:rPr>
              <w:t>中</w:t>
            </w:r>
            <w:r w:rsidRPr="00B6503C">
              <w:rPr>
                <w:rFonts w:hint="eastAsia"/>
                <w:i/>
                <w:sz w:val="18"/>
                <w:szCs w:val="18"/>
                <w:lang w:eastAsia="zh-CN"/>
              </w:rPr>
              <w:t>/</w:t>
            </w:r>
            <w:r w:rsidRPr="00B6503C">
              <w:rPr>
                <w:rFonts w:hint="eastAsia"/>
                <w:i/>
                <w:sz w:val="18"/>
                <w:szCs w:val="18"/>
                <w:lang w:eastAsia="zh-CN"/>
              </w:rPr>
              <w:t>低</w:t>
            </w:r>
          </w:p>
        </w:tc>
        <w:tc>
          <w:tcPr>
            <w:tcW w:w="1841" w:type="dxa"/>
            <w:gridSpan w:val="2"/>
          </w:tcPr>
          <w:p w:rsidR="0087150B" w:rsidRPr="003D6A8E" w:rsidRDefault="00FB480C" w:rsidP="00447A3C">
            <w:pPr>
              <w:spacing w:before="60" w:after="60"/>
              <w:rPr>
                <w:sz w:val="20"/>
                <w:lang w:eastAsia="zh-CN"/>
              </w:rPr>
            </w:pPr>
            <w:ins w:id="4" w:author="Tian, Chang (EXTERN: HPE)" w:date="2017-01-06T10:13:00Z">
              <w:r>
                <w:rPr>
                  <w:rFonts w:hint="eastAsia"/>
                  <w:sz w:val="20"/>
                  <w:lang w:eastAsia="zh-CN"/>
                </w:rPr>
                <w:t>MEDIUM</w:t>
              </w:r>
            </w:ins>
          </w:p>
        </w:tc>
      </w:tr>
      <w:tr w:rsidR="0087150B" w:rsidRPr="002B7C50" w:rsidTr="002F565E">
        <w:trPr>
          <w:cantSplit/>
          <w:trHeight w:val="714"/>
        </w:trPr>
        <w:tc>
          <w:tcPr>
            <w:tcW w:w="2124" w:type="dxa"/>
            <w:shd w:val="clear" w:color="auto" w:fill="C0C0C0"/>
          </w:tcPr>
          <w:p w:rsidR="0087150B" w:rsidRPr="00B6503C" w:rsidRDefault="0087150B" w:rsidP="00447A3C">
            <w:pPr>
              <w:spacing w:before="60" w:after="60"/>
              <w:rPr>
                <w:sz w:val="18"/>
                <w:szCs w:val="18"/>
                <w:lang w:eastAsia="zh-CN"/>
              </w:rPr>
            </w:pPr>
            <w:r w:rsidRPr="00B6503C">
              <w:rPr>
                <w:rFonts w:hint="eastAsia"/>
                <w:sz w:val="18"/>
                <w:szCs w:val="18"/>
                <w:lang w:eastAsia="zh-CN"/>
              </w:rPr>
              <w:t xml:space="preserve">Reason                           </w:t>
            </w:r>
            <w:r w:rsidRPr="00B6503C">
              <w:rPr>
                <w:rFonts w:hint="eastAsia"/>
                <w:sz w:val="18"/>
                <w:szCs w:val="18"/>
                <w:lang w:eastAsia="zh-CN"/>
              </w:rPr>
              <w:t>原因</w:t>
            </w:r>
          </w:p>
        </w:tc>
        <w:tc>
          <w:tcPr>
            <w:tcW w:w="7686" w:type="dxa"/>
            <w:gridSpan w:val="12"/>
          </w:tcPr>
          <w:p w:rsidR="0087150B" w:rsidRPr="00291602" w:rsidRDefault="0087150B" w:rsidP="00447A3C">
            <w:pPr>
              <w:spacing w:before="60" w:after="60"/>
              <w:rPr>
                <w:rFonts w:cs="Arial"/>
                <w:sz w:val="18"/>
                <w:lang w:eastAsia="zh-CN"/>
              </w:rPr>
            </w:pPr>
          </w:p>
        </w:tc>
      </w:tr>
      <w:tr w:rsidR="0087150B" w:rsidRPr="002B7C50" w:rsidTr="002F565E">
        <w:trPr>
          <w:cantSplit/>
          <w:trHeight w:val="714"/>
        </w:trPr>
        <w:tc>
          <w:tcPr>
            <w:tcW w:w="2124" w:type="dxa"/>
            <w:shd w:val="clear" w:color="auto" w:fill="C0C0C0"/>
          </w:tcPr>
          <w:p w:rsidR="0087150B" w:rsidRPr="00B6503C" w:rsidRDefault="0087150B" w:rsidP="00447A3C">
            <w:pPr>
              <w:spacing w:before="60" w:after="60"/>
              <w:rPr>
                <w:sz w:val="18"/>
                <w:szCs w:val="18"/>
                <w:lang w:eastAsia="zh-CN"/>
              </w:rPr>
            </w:pPr>
            <w:r w:rsidRPr="00B6503C">
              <w:rPr>
                <w:sz w:val="18"/>
                <w:szCs w:val="18"/>
              </w:rPr>
              <w:t>Full Details of Change</w:t>
            </w:r>
            <w:r w:rsidRPr="00B6503C">
              <w:rPr>
                <w:rFonts w:hint="eastAsia"/>
                <w:sz w:val="18"/>
                <w:szCs w:val="18"/>
                <w:lang w:eastAsia="zh-CN"/>
              </w:rPr>
              <w:t xml:space="preserve">     </w:t>
            </w:r>
            <w:r w:rsidRPr="00B6503C">
              <w:rPr>
                <w:rFonts w:hint="eastAsia"/>
                <w:sz w:val="18"/>
                <w:szCs w:val="18"/>
                <w:lang w:eastAsia="zh-CN"/>
              </w:rPr>
              <w:t>详细描述</w:t>
            </w:r>
          </w:p>
        </w:tc>
        <w:tc>
          <w:tcPr>
            <w:tcW w:w="7686" w:type="dxa"/>
            <w:gridSpan w:val="12"/>
          </w:tcPr>
          <w:p w:rsidR="00F779AB" w:rsidRPr="00F779AB" w:rsidRDefault="00F779AB" w:rsidP="00F779AB">
            <w:pPr>
              <w:rPr>
                <w:rFonts w:cs="Arial"/>
                <w:sz w:val="18"/>
                <w:szCs w:val="18"/>
                <w:lang w:eastAsia="zh-CN"/>
              </w:rPr>
            </w:pPr>
            <w:r>
              <w:rPr>
                <w:rFonts w:cs="Arial"/>
                <w:sz w:val="18"/>
                <w:szCs w:val="18"/>
                <w:lang w:eastAsia="zh-CN"/>
              </w:rPr>
              <w:t>1.</w:t>
            </w:r>
            <w:r w:rsidRPr="00F779AB">
              <w:rPr>
                <w:rFonts w:cs="Arial" w:hint="eastAsia"/>
                <w:sz w:val="18"/>
                <w:szCs w:val="18"/>
                <w:lang w:eastAsia="zh-CN"/>
              </w:rPr>
              <w:t>“</w:t>
            </w:r>
            <w:r>
              <w:rPr>
                <w:rFonts w:cs="Arial"/>
                <w:sz w:val="18"/>
                <w:szCs w:val="18"/>
                <w:lang w:eastAsia="zh-CN"/>
              </w:rPr>
              <w:t>The payment  assignment field issue -&gt; when the General reimbursement ticket flows to SAP from APON it should be “GR” in Assignment field and Business Trip Reimbursement it should be “TR”</w:t>
            </w:r>
          </w:p>
          <w:p w:rsidR="00F779AB" w:rsidRPr="00F779AB" w:rsidRDefault="00F779AB" w:rsidP="00F779AB">
            <w:pPr>
              <w:rPr>
                <w:rFonts w:cs="Arial"/>
                <w:sz w:val="18"/>
                <w:szCs w:val="18"/>
                <w:lang w:eastAsia="zh-CN"/>
              </w:rPr>
            </w:pPr>
          </w:p>
          <w:p w:rsidR="00F779AB" w:rsidRDefault="00F779AB" w:rsidP="00F779AB">
            <w:pPr>
              <w:rPr>
                <w:rFonts w:cs="Arial"/>
                <w:sz w:val="18"/>
                <w:szCs w:val="18"/>
                <w:lang w:eastAsia="zh-CN"/>
              </w:rPr>
            </w:pPr>
            <w:r>
              <w:rPr>
                <w:rFonts w:cs="Arial"/>
                <w:sz w:val="18"/>
                <w:szCs w:val="18"/>
                <w:lang w:eastAsia="zh-CN"/>
              </w:rPr>
              <w:t xml:space="preserve">2. </w:t>
            </w:r>
            <w:r w:rsidRPr="00F779AB">
              <w:rPr>
                <w:rFonts w:cs="Arial"/>
                <w:sz w:val="18"/>
                <w:szCs w:val="18"/>
                <w:lang w:eastAsia="zh-CN"/>
              </w:rPr>
              <w:t>The payment block issue:  That because The function  ZNFIIVW_DOCUMENT_POST  using  SAP standard  function  “BAPI_ACC_DOCUMENT_POST”,</w:t>
            </w:r>
          </w:p>
          <w:p w:rsidR="00F779AB" w:rsidRPr="00F779AB" w:rsidRDefault="00F779AB" w:rsidP="00F779AB">
            <w:pPr>
              <w:rPr>
                <w:rFonts w:cs="Arial"/>
                <w:sz w:val="18"/>
                <w:szCs w:val="18"/>
                <w:lang w:eastAsia="zh-CN"/>
              </w:rPr>
            </w:pPr>
            <w:r>
              <w:rPr>
                <w:rFonts w:cs="Arial"/>
                <w:sz w:val="18"/>
                <w:szCs w:val="18"/>
                <w:lang w:eastAsia="zh-CN"/>
              </w:rPr>
              <w:t>The Payment block needs to be removed automatically when the application is transferred from APON II to SAP related to General &amp; Business Trip reimbursement.</w:t>
            </w:r>
          </w:p>
          <w:p w:rsidR="0087150B" w:rsidRPr="00065003" w:rsidRDefault="00F779AB" w:rsidP="00F779AB">
            <w:pPr>
              <w:rPr>
                <w:rFonts w:cs="Arial"/>
                <w:sz w:val="18"/>
                <w:szCs w:val="18"/>
                <w:lang w:eastAsia="zh-CN"/>
              </w:rPr>
            </w:pPr>
            <w:r w:rsidRPr="00F779AB">
              <w:rPr>
                <w:rFonts w:cs="Arial"/>
                <w:sz w:val="18"/>
                <w:szCs w:val="18"/>
                <w:lang w:eastAsia="zh-CN"/>
              </w:rPr>
              <w:t xml:space="preserve">                                                                                                     </w:t>
            </w:r>
          </w:p>
        </w:tc>
      </w:tr>
      <w:tr w:rsidR="0087150B" w:rsidRPr="002B7C50" w:rsidTr="002F565E">
        <w:trPr>
          <w:cantSplit/>
          <w:trHeight w:val="284"/>
        </w:trPr>
        <w:tc>
          <w:tcPr>
            <w:tcW w:w="9810" w:type="dxa"/>
            <w:gridSpan w:val="13"/>
            <w:tcBorders>
              <w:bottom w:val="single" w:sz="6" w:space="0" w:color="auto"/>
            </w:tcBorders>
            <w:shd w:val="clear" w:color="auto" w:fill="000000"/>
          </w:tcPr>
          <w:p w:rsidR="0087150B" w:rsidRPr="0039134E" w:rsidRDefault="0087150B" w:rsidP="00447A3C">
            <w:pPr>
              <w:spacing w:before="280" w:after="60"/>
              <w:rPr>
                <w:sz w:val="20"/>
                <w:lang w:eastAsia="zh-CN"/>
              </w:rPr>
            </w:pPr>
            <w:r w:rsidRPr="0039134E">
              <w:rPr>
                <w:sz w:val="20"/>
              </w:rPr>
              <w:t>Section 2: Proposal</w:t>
            </w:r>
            <w:r w:rsidRPr="0039134E">
              <w:rPr>
                <w:rFonts w:hint="eastAsia"/>
                <w:sz w:val="20"/>
                <w:lang w:eastAsia="zh-CN"/>
              </w:rPr>
              <w:t xml:space="preserve"> </w:t>
            </w:r>
            <w:r w:rsidRPr="0039134E">
              <w:rPr>
                <w:rFonts w:hint="eastAsia"/>
                <w:sz w:val="20"/>
              </w:rPr>
              <w:t>-</w:t>
            </w:r>
            <w:r w:rsidRPr="0039134E">
              <w:rPr>
                <w:sz w:val="20"/>
              </w:rPr>
              <w:t xml:space="preserve"> To be completed by </w:t>
            </w:r>
            <w:r>
              <w:rPr>
                <w:sz w:val="20"/>
              </w:rPr>
              <w:t>HPE</w:t>
            </w:r>
            <w:r w:rsidRPr="0039134E">
              <w:rPr>
                <w:rFonts w:hint="eastAsia"/>
                <w:sz w:val="20"/>
                <w:lang w:eastAsia="zh-CN"/>
              </w:rPr>
              <w:t xml:space="preserve">                                                                                                                                            </w:t>
            </w:r>
            <w:r w:rsidRPr="0039134E">
              <w:rPr>
                <w:rFonts w:hint="eastAsia"/>
                <w:sz w:val="20"/>
                <w:lang w:eastAsia="zh-CN"/>
              </w:rPr>
              <w:t>第</w:t>
            </w:r>
            <w:r w:rsidRPr="0039134E">
              <w:rPr>
                <w:rFonts w:hint="eastAsia"/>
                <w:sz w:val="20"/>
                <w:lang w:eastAsia="zh-CN"/>
              </w:rPr>
              <w:t>2</w:t>
            </w:r>
            <w:r w:rsidRPr="0039134E">
              <w:rPr>
                <w:rFonts w:hint="eastAsia"/>
                <w:sz w:val="20"/>
                <w:lang w:eastAsia="zh-CN"/>
              </w:rPr>
              <w:t>部分：建议方案</w:t>
            </w:r>
            <w:r w:rsidRPr="0039134E">
              <w:rPr>
                <w:rFonts w:hint="eastAsia"/>
                <w:sz w:val="20"/>
                <w:lang w:eastAsia="zh-CN"/>
              </w:rPr>
              <w:t xml:space="preserve"> </w:t>
            </w:r>
            <w:r w:rsidRPr="0039134E">
              <w:rPr>
                <w:sz w:val="20"/>
                <w:lang w:eastAsia="zh-CN"/>
              </w:rPr>
              <w:t>–</w:t>
            </w:r>
            <w:r w:rsidRPr="0039134E">
              <w:rPr>
                <w:rFonts w:hint="eastAsia"/>
                <w:sz w:val="20"/>
                <w:lang w:eastAsia="zh-CN"/>
              </w:rPr>
              <w:t xml:space="preserve"> </w:t>
            </w:r>
            <w:r w:rsidRPr="0039134E">
              <w:rPr>
                <w:rFonts w:hint="eastAsia"/>
                <w:sz w:val="20"/>
                <w:lang w:eastAsia="zh-CN"/>
              </w:rPr>
              <w:t>由</w:t>
            </w:r>
            <w:r>
              <w:rPr>
                <w:rFonts w:hint="eastAsia"/>
                <w:sz w:val="20"/>
                <w:lang w:eastAsia="zh-CN"/>
              </w:rPr>
              <w:t>慧与</w:t>
            </w:r>
            <w:r w:rsidRPr="0039134E">
              <w:rPr>
                <w:rFonts w:hint="eastAsia"/>
                <w:sz w:val="20"/>
                <w:lang w:eastAsia="zh-CN"/>
              </w:rPr>
              <w:t>填写</w:t>
            </w:r>
          </w:p>
        </w:tc>
      </w:tr>
      <w:tr w:rsidR="0087150B" w:rsidRPr="002B7C50" w:rsidTr="002F565E">
        <w:trPr>
          <w:cantSplit/>
          <w:trHeight w:val="476"/>
        </w:trPr>
        <w:tc>
          <w:tcPr>
            <w:tcW w:w="9810" w:type="dxa"/>
            <w:gridSpan w:val="13"/>
            <w:shd w:val="clear" w:color="auto" w:fill="FFFF00"/>
          </w:tcPr>
          <w:p w:rsidR="0087150B" w:rsidRPr="00E91BDE" w:rsidRDefault="0087150B" w:rsidP="00447A3C">
            <w:pPr>
              <w:spacing w:after="60"/>
              <w:rPr>
                <w:sz w:val="20"/>
                <w:lang w:eastAsia="zh-CN"/>
              </w:rPr>
            </w:pPr>
            <w:r w:rsidRPr="00E91BDE">
              <w:rPr>
                <w:rFonts w:hint="eastAsia"/>
                <w:sz w:val="20"/>
              </w:rPr>
              <w:t>Proposed Solution</w:t>
            </w:r>
            <w:r w:rsidRPr="00E91BDE">
              <w:rPr>
                <w:rFonts w:hint="eastAsia"/>
                <w:sz w:val="20"/>
                <w:lang w:eastAsia="zh-CN"/>
              </w:rPr>
              <w:t xml:space="preserve"> </w:t>
            </w:r>
            <w:r w:rsidRPr="00E91BDE">
              <w:rPr>
                <w:rFonts w:hint="eastAsia"/>
                <w:sz w:val="20"/>
                <w:lang w:eastAsia="zh-CN"/>
              </w:rPr>
              <w:t>建议方案</w:t>
            </w:r>
          </w:p>
        </w:tc>
      </w:tr>
      <w:tr w:rsidR="0087150B" w:rsidRPr="002B7C50" w:rsidTr="002F565E">
        <w:trPr>
          <w:cantSplit/>
          <w:trHeight w:val="696"/>
        </w:trPr>
        <w:tc>
          <w:tcPr>
            <w:tcW w:w="2729" w:type="dxa"/>
            <w:gridSpan w:val="3"/>
            <w:tcBorders>
              <w:bottom w:val="single" w:sz="6" w:space="0" w:color="auto"/>
            </w:tcBorders>
            <w:shd w:val="clear" w:color="auto" w:fill="C0C0C0"/>
          </w:tcPr>
          <w:p w:rsidR="0087150B" w:rsidRPr="00145A31" w:rsidRDefault="0087150B" w:rsidP="00447A3C">
            <w:pPr>
              <w:spacing w:before="60" w:after="60"/>
              <w:rPr>
                <w:sz w:val="18"/>
                <w:szCs w:val="18"/>
                <w:lang w:eastAsia="zh-CN"/>
              </w:rPr>
            </w:pPr>
            <w:r w:rsidRPr="00145A31">
              <w:rPr>
                <w:sz w:val="18"/>
                <w:szCs w:val="18"/>
              </w:rPr>
              <w:t>Solution Type</w:t>
            </w:r>
            <w:r w:rsidRPr="00145A31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145A31">
              <w:rPr>
                <w:rFonts w:hint="eastAsia"/>
                <w:sz w:val="18"/>
                <w:szCs w:val="18"/>
                <w:lang w:eastAsia="zh-CN"/>
              </w:rPr>
              <w:t>方案类型</w:t>
            </w:r>
          </w:p>
          <w:p w:rsidR="0087150B" w:rsidRPr="00145A31" w:rsidRDefault="0087150B" w:rsidP="00447A3C">
            <w:pPr>
              <w:spacing w:before="60" w:after="60"/>
              <w:rPr>
                <w:sz w:val="16"/>
                <w:szCs w:val="16"/>
                <w:lang w:eastAsia="zh-CN"/>
              </w:rPr>
            </w:pPr>
            <w:r w:rsidRPr="00145A31">
              <w:rPr>
                <w:i/>
                <w:sz w:val="16"/>
                <w:szCs w:val="16"/>
              </w:rPr>
              <w:t>Configuration</w:t>
            </w:r>
            <w:r w:rsidRPr="00145A31">
              <w:rPr>
                <w:rFonts w:hint="eastAsia"/>
                <w:i/>
                <w:sz w:val="16"/>
                <w:szCs w:val="16"/>
              </w:rPr>
              <w:t>/</w:t>
            </w:r>
            <w:r w:rsidRPr="00145A31">
              <w:rPr>
                <w:i/>
                <w:sz w:val="16"/>
                <w:szCs w:val="16"/>
              </w:rPr>
              <w:t>RICEFW</w:t>
            </w:r>
            <w:r w:rsidRPr="00145A31">
              <w:rPr>
                <w:rFonts w:hint="eastAsia"/>
                <w:i/>
                <w:sz w:val="16"/>
                <w:szCs w:val="16"/>
              </w:rPr>
              <w:t>/</w:t>
            </w:r>
            <w:r w:rsidRPr="00145A31">
              <w:rPr>
                <w:i/>
                <w:sz w:val="16"/>
                <w:szCs w:val="16"/>
              </w:rPr>
              <w:t>Training</w:t>
            </w:r>
            <w:r w:rsidRPr="00145A31">
              <w:rPr>
                <w:rFonts w:hint="eastAsia"/>
                <w:i/>
                <w:sz w:val="16"/>
                <w:szCs w:val="16"/>
              </w:rPr>
              <w:t>/</w:t>
            </w:r>
            <w:r w:rsidRPr="00145A31">
              <w:rPr>
                <w:i/>
                <w:sz w:val="16"/>
                <w:szCs w:val="16"/>
              </w:rPr>
              <w:t>Other</w:t>
            </w:r>
            <w:r w:rsidRPr="00145A31">
              <w:rPr>
                <w:rFonts w:hint="eastAsia"/>
                <w:i/>
                <w:sz w:val="16"/>
                <w:szCs w:val="16"/>
                <w:lang w:eastAsia="zh-CN"/>
              </w:rPr>
              <w:t xml:space="preserve"> </w:t>
            </w:r>
            <w:r w:rsidRPr="00145A31">
              <w:rPr>
                <w:rFonts w:hint="eastAsia"/>
                <w:i/>
                <w:sz w:val="16"/>
                <w:szCs w:val="16"/>
                <w:lang w:eastAsia="zh-CN"/>
              </w:rPr>
              <w:t>配置</w:t>
            </w:r>
            <w:r w:rsidRPr="00145A31">
              <w:rPr>
                <w:rFonts w:hint="eastAsia"/>
                <w:i/>
                <w:sz w:val="16"/>
                <w:szCs w:val="16"/>
                <w:lang w:eastAsia="zh-CN"/>
              </w:rPr>
              <w:t>/</w:t>
            </w:r>
            <w:r w:rsidRPr="00145A31">
              <w:rPr>
                <w:rFonts w:hint="eastAsia"/>
                <w:i/>
                <w:sz w:val="16"/>
                <w:szCs w:val="16"/>
                <w:lang w:eastAsia="zh-CN"/>
              </w:rPr>
              <w:t>开发</w:t>
            </w:r>
            <w:r w:rsidRPr="00145A31">
              <w:rPr>
                <w:rFonts w:hint="eastAsia"/>
                <w:i/>
                <w:sz w:val="16"/>
                <w:szCs w:val="16"/>
                <w:lang w:eastAsia="zh-CN"/>
              </w:rPr>
              <w:t>/</w:t>
            </w:r>
            <w:r w:rsidRPr="00145A31">
              <w:rPr>
                <w:rFonts w:hint="eastAsia"/>
                <w:i/>
                <w:sz w:val="16"/>
                <w:szCs w:val="16"/>
                <w:lang w:eastAsia="zh-CN"/>
              </w:rPr>
              <w:t>澄清及培训</w:t>
            </w:r>
            <w:r w:rsidRPr="00145A31">
              <w:rPr>
                <w:rFonts w:hint="eastAsia"/>
                <w:i/>
                <w:sz w:val="16"/>
                <w:szCs w:val="16"/>
                <w:lang w:eastAsia="zh-CN"/>
              </w:rPr>
              <w:t>/</w:t>
            </w:r>
            <w:r w:rsidRPr="00145A31">
              <w:rPr>
                <w:rFonts w:hint="eastAsia"/>
                <w:i/>
                <w:sz w:val="16"/>
                <w:szCs w:val="16"/>
                <w:lang w:eastAsia="zh-CN"/>
              </w:rPr>
              <w:t>其他</w:t>
            </w:r>
          </w:p>
        </w:tc>
        <w:tc>
          <w:tcPr>
            <w:tcW w:w="7081" w:type="dxa"/>
            <w:gridSpan w:val="10"/>
            <w:tcBorders>
              <w:bottom w:val="single" w:sz="6" w:space="0" w:color="auto"/>
            </w:tcBorders>
          </w:tcPr>
          <w:p w:rsidR="0087150B" w:rsidRDefault="00797002" w:rsidP="00447A3C">
            <w:pPr>
              <w:spacing w:before="60" w:after="60"/>
              <w:rPr>
                <w:ins w:id="5" w:author="Tian, Chang (EXTERN: HPE)" w:date="2017-01-06T10:13:00Z"/>
                <w:rFonts w:cs="Arial"/>
                <w:i/>
                <w:sz w:val="16"/>
                <w:szCs w:val="16"/>
                <w:lang w:eastAsia="zh-CN"/>
              </w:rPr>
            </w:pPr>
            <w:r>
              <w:rPr>
                <w:rFonts w:cs="Arial"/>
                <w:i/>
                <w:sz w:val="16"/>
                <w:szCs w:val="16"/>
                <w:lang w:eastAsia="zh-CN"/>
              </w:rPr>
              <w:t>RICEFW</w:t>
            </w:r>
          </w:p>
          <w:p w:rsidR="0087150B" w:rsidRPr="00C16AEC" w:rsidRDefault="00EB4783" w:rsidP="00447A3C">
            <w:pPr>
              <w:spacing w:before="60" w:after="60"/>
              <w:rPr>
                <w:rFonts w:cs="Arial"/>
                <w:i/>
                <w:sz w:val="16"/>
                <w:szCs w:val="16"/>
                <w:lang w:eastAsia="zh-CN"/>
              </w:rPr>
            </w:pPr>
            <w:ins w:id="6" w:author="Tian, Chang (EXTERN: HPE)" w:date="2017-01-06T10:13:00Z">
              <w:r>
                <w:rPr>
                  <w:rFonts w:cs="Arial" w:hint="eastAsia"/>
                  <w:i/>
                  <w:sz w:val="16"/>
                  <w:szCs w:val="16"/>
                  <w:lang w:eastAsia="zh-CN"/>
                </w:rPr>
                <w:t>开发</w:t>
              </w:r>
            </w:ins>
          </w:p>
        </w:tc>
      </w:tr>
      <w:tr w:rsidR="0087150B" w:rsidRPr="002B7C50" w:rsidTr="002F565E">
        <w:trPr>
          <w:cantSplit/>
          <w:trHeight w:val="714"/>
        </w:trPr>
        <w:tc>
          <w:tcPr>
            <w:tcW w:w="2729" w:type="dxa"/>
            <w:gridSpan w:val="3"/>
            <w:shd w:val="clear" w:color="auto" w:fill="C0C0C0"/>
          </w:tcPr>
          <w:p w:rsidR="0087150B" w:rsidRDefault="0087150B" w:rsidP="00447A3C">
            <w:pPr>
              <w:spacing w:before="60" w:after="60"/>
              <w:rPr>
                <w:sz w:val="18"/>
                <w:szCs w:val="18"/>
                <w:lang w:eastAsia="zh-CN"/>
              </w:rPr>
            </w:pPr>
            <w:r w:rsidRPr="00602940">
              <w:rPr>
                <w:sz w:val="18"/>
                <w:szCs w:val="18"/>
              </w:rPr>
              <w:t>Gen</w:t>
            </w:r>
            <w:r w:rsidRPr="00602940">
              <w:rPr>
                <w:rFonts w:hint="eastAsia"/>
                <w:sz w:val="18"/>
                <w:szCs w:val="18"/>
                <w:lang w:eastAsia="zh-CN"/>
              </w:rPr>
              <w:t>eral</w:t>
            </w:r>
            <w:r w:rsidRPr="00602940">
              <w:rPr>
                <w:sz w:val="18"/>
                <w:szCs w:val="18"/>
              </w:rPr>
              <w:t xml:space="preserve"> Description of Solutions</w:t>
            </w:r>
            <w:r w:rsidRPr="00602940">
              <w:rPr>
                <w:rFonts w:hint="eastAsia"/>
                <w:sz w:val="18"/>
                <w:szCs w:val="18"/>
                <w:lang w:eastAsia="zh-CN"/>
              </w:rPr>
              <w:t xml:space="preserve">    </w:t>
            </w:r>
          </w:p>
          <w:p w:rsidR="0087150B" w:rsidRPr="00602940" w:rsidRDefault="0087150B" w:rsidP="00447A3C">
            <w:pPr>
              <w:spacing w:before="60" w:after="60"/>
              <w:rPr>
                <w:sz w:val="18"/>
                <w:szCs w:val="18"/>
                <w:lang w:eastAsia="zh-CN"/>
              </w:rPr>
            </w:pPr>
            <w:proofErr w:type="spellStart"/>
            <w:r w:rsidRPr="00602940">
              <w:rPr>
                <w:rFonts w:hint="eastAsia"/>
                <w:sz w:val="18"/>
                <w:szCs w:val="18"/>
              </w:rPr>
              <w:t>方案概述</w:t>
            </w:r>
            <w:proofErr w:type="spellEnd"/>
          </w:p>
        </w:tc>
        <w:tc>
          <w:tcPr>
            <w:tcW w:w="7081" w:type="dxa"/>
            <w:gridSpan w:val="10"/>
          </w:tcPr>
          <w:p w:rsidR="006C4146" w:rsidRDefault="006C4146" w:rsidP="006C4146">
            <w:pPr>
              <w:spacing w:before="60"/>
              <w:rPr>
                <w:rFonts w:cs="Arial"/>
                <w:sz w:val="18"/>
                <w:szCs w:val="18"/>
                <w:lang w:eastAsia="zh-CN"/>
              </w:rPr>
            </w:pPr>
            <w:r>
              <w:rPr>
                <w:rFonts w:cs="Arial"/>
                <w:sz w:val="18"/>
                <w:lang w:eastAsia="zh-CN"/>
              </w:rPr>
              <w:t xml:space="preserve">1.   </w:t>
            </w:r>
            <w:proofErr w:type="gramStart"/>
            <w:r>
              <w:rPr>
                <w:rFonts w:cs="Arial"/>
                <w:sz w:val="18"/>
                <w:lang w:eastAsia="zh-CN"/>
              </w:rPr>
              <w:t>We  will</w:t>
            </w:r>
            <w:proofErr w:type="gramEnd"/>
            <w:r w:rsidR="00797002">
              <w:rPr>
                <w:rFonts w:cs="Arial"/>
                <w:sz w:val="18"/>
                <w:lang w:eastAsia="zh-CN"/>
              </w:rPr>
              <w:t xml:space="preserve">   </w:t>
            </w:r>
            <w:r w:rsidR="00BA74C5">
              <w:rPr>
                <w:rFonts w:cs="Arial"/>
                <w:sz w:val="18"/>
                <w:szCs w:val="18"/>
                <w:lang w:eastAsia="zh-CN"/>
              </w:rPr>
              <w:t>add the field  assignment</w:t>
            </w:r>
            <w:r>
              <w:rPr>
                <w:rFonts w:cs="Arial"/>
                <w:sz w:val="18"/>
                <w:szCs w:val="18"/>
                <w:lang w:eastAsia="zh-CN"/>
              </w:rPr>
              <w:t xml:space="preserve">  in</w:t>
            </w:r>
            <w:r w:rsidR="00BA74C5">
              <w:rPr>
                <w:rFonts w:cs="Arial"/>
                <w:sz w:val="18"/>
                <w:lang w:eastAsia="zh-CN"/>
              </w:rPr>
              <w:t xml:space="preserve"> the</w:t>
            </w:r>
            <w:r w:rsidR="008C4B12">
              <w:rPr>
                <w:rFonts w:cs="Arial"/>
                <w:sz w:val="18"/>
                <w:lang w:eastAsia="zh-CN"/>
              </w:rPr>
              <w:t xml:space="preserve">  A</w:t>
            </w:r>
            <w:r w:rsidR="00C4619F">
              <w:rPr>
                <w:rFonts w:cs="Arial"/>
                <w:sz w:val="18"/>
                <w:lang w:eastAsia="zh-CN"/>
              </w:rPr>
              <w:t xml:space="preserve">PONII </w:t>
            </w:r>
            <w:r w:rsidR="00BA74C5">
              <w:rPr>
                <w:rFonts w:cs="Arial"/>
                <w:sz w:val="18"/>
                <w:lang w:eastAsia="zh-CN"/>
              </w:rPr>
              <w:t xml:space="preserve">  interface  function.     </w:t>
            </w:r>
          </w:p>
          <w:p w:rsidR="006C4146" w:rsidRDefault="006C4146" w:rsidP="006C4146">
            <w:pPr>
              <w:spacing w:before="60"/>
              <w:rPr>
                <w:rFonts w:cs="Arial"/>
                <w:sz w:val="18"/>
                <w:szCs w:val="18"/>
                <w:lang w:eastAsia="zh-CN"/>
              </w:rPr>
            </w:pPr>
            <w:r>
              <w:rPr>
                <w:rFonts w:cs="Arial"/>
                <w:sz w:val="18"/>
                <w:szCs w:val="18"/>
                <w:lang w:eastAsia="zh-CN"/>
              </w:rPr>
              <w:t xml:space="preserve">2.   We   will   develop a </w:t>
            </w:r>
            <w:proofErr w:type="gramStart"/>
            <w:r>
              <w:rPr>
                <w:rFonts w:cs="Arial"/>
                <w:sz w:val="18"/>
                <w:szCs w:val="18"/>
                <w:lang w:eastAsia="zh-CN"/>
              </w:rPr>
              <w:t>new  program</w:t>
            </w:r>
            <w:proofErr w:type="gramEnd"/>
            <w:r>
              <w:rPr>
                <w:rFonts w:cs="Arial"/>
                <w:sz w:val="18"/>
                <w:szCs w:val="18"/>
                <w:lang w:eastAsia="zh-CN"/>
              </w:rPr>
              <w:t xml:space="preserve">  that mess  release the  payment  block in  documents.  All </w:t>
            </w:r>
            <w:proofErr w:type="gramStart"/>
            <w:r>
              <w:rPr>
                <w:rFonts w:cs="Arial"/>
                <w:sz w:val="18"/>
                <w:szCs w:val="18"/>
                <w:lang w:eastAsia="zh-CN"/>
              </w:rPr>
              <w:t>the  documents</w:t>
            </w:r>
            <w:proofErr w:type="gramEnd"/>
            <w:r>
              <w:rPr>
                <w:rFonts w:cs="Arial"/>
                <w:sz w:val="18"/>
                <w:szCs w:val="18"/>
                <w:lang w:eastAsia="zh-CN"/>
              </w:rPr>
              <w:t xml:space="preserve"> that  con</w:t>
            </w:r>
            <w:r w:rsidR="008C4B12">
              <w:rPr>
                <w:rFonts w:cs="Arial"/>
                <w:sz w:val="18"/>
                <w:szCs w:val="18"/>
                <w:lang w:eastAsia="zh-CN"/>
              </w:rPr>
              <w:t>tains  payment  block  using  A</w:t>
            </w:r>
            <w:r>
              <w:rPr>
                <w:rFonts w:cs="Arial"/>
                <w:sz w:val="18"/>
                <w:szCs w:val="18"/>
                <w:lang w:eastAsia="zh-CN"/>
              </w:rPr>
              <w:t xml:space="preserve">PON interface  will  be released.  </w:t>
            </w:r>
          </w:p>
          <w:p w:rsidR="00006D87" w:rsidRPr="00291602" w:rsidRDefault="005E2007" w:rsidP="006C4146">
            <w:pPr>
              <w:spacing w:before="60"/>
              <w:rPr>
                <w:rFonts w:cs="Arial"/>
                <w:sz w:val="18"/>
                <w:lang w:eastAsia="zh-CN"/>
              </w:rPr>
            </w:pPr>
            <w:r>
              <w:rPr>
                <w:rFonts w:cs="Arial"/>
                <w:sz w:val="18"/>
                <w:lang w:eastAsia="zh-CN"/>
              </w:rPr>
              <w:t>3</w:t>
            </w:r>
            <w:r w:rsidR="00C4619F">
              <w:rPr>
                <w:rFonts w:cs="Arial"/>
                <w:sz w:val="18"/>
                <w:lang w:eastAsia="zh-CN"/>
              </w:rPr>
              <w:t xml:space="preserve">.  we will  </w:t>
            </w:r>
            <w:proofErr w:type="spellStart"/>
            <w:r w:rsidR="00C4619F">
              <w:rPr>
                <w:rFonts w:cs="Arial"/>
                <w:sz w:val="18"/>
                <w:lang w:eastAsia="zh-CN"/>
              </w:rPr>
              <w:t>ajust</w:t>
            </w:r>
            <w:proofErr w:type="spellEnd"/>
            <w:r w:rsidR="008C4B12">
              <w:rPr>
                <w:rFonts w:cs="Arial"/>
                <w:sz w:val="18"/>
                <w:lang w:eastAsia="zh-CN"/>
              </w:rPr>
              <w:t xml:space="preserve"> </w:t>
            </w:r>
            <w:r w:rsidR="00C4619F">
              <w:rPr>
                <w:rFonts w:cs="Arial"/>
                <w:sz w:val="18"/>
                <w:lang w:eastAsia="zh-CN"/>
              </w:rPr>
              <w:t xml:space="preserve"> the interface  fi</w:t>
            </w:r>
            <w:r w:rsidR="008C4B12">
              <w:rPr>
                <w:rFonts w:cs="Arial"/>
                <w:sz w:val="18"/>
                <w:lang w:eastAsia="zh-CN"/>
              </w:rPr>
              <w:t>eld   of  assignment   in the A</w:t>
            </w:r>
            <w:r w:rsidR="00C4619F">
              <w:rPr>
                <w:rFonts w:cs="Arial"/>
                <w:sz w:val="18"/>
                <w:lang w:eastAsia="zh-CN"/>
              </w:rPr>
              <w:t>PONI  interface function</w:t>
            </w:r>
          </w:p>
          <w:p w:rsidR="00275076" w:rsidRPr="00291602" w:rsidRDefault="00275076" w:rsidP="00447A3C">
            <w:pPr>
              <w:spacing w:before="60"/>
              <w:rPr>
                <w:rFonts w:cs="Arial"/>
                <w:sz w:val="18"/>
                <w:lang w:eastAsia="zh-CN"/>
              </w:rPr>
            </w:pPr>
            <w:bookmarkStart w:id="7" w:name="_GoBack"/>
            <w:bookmarkEnd w:id="7"/>
          </w:p>
        </w:tc>
      </w:tr>
      <w:tr w:rsidR="0087150B" w:rsidRPr="002B7C50" w:rsidTr="002F565E">
        <w:trPr>
          <w:cantSplit/>
          <w:trHeight w:val="827"/>
        </w:trPr>
        <w:tc>
          <w:tcPr>
            <w:tcW w:w="2729" w:type="dxa"/>
            <w:gridSpan w:val="3"/>
            <w:tcBorders>
              <w:bottom w:val="single" w:sz="6" w:space="0" w:color="auto"/>
            </w:tcBorders>
            <w:shd w:val="clear" w:color="auto" w:fill="C0C0C0"/>
            <w:vAlign w:val="center"/>
          </w:tcPr>
          <w:p w:rsidR="0087150B" w:rsidRPr="00216A43" w:rsidRDefault="0087150B" w:rsidP="00447A3C">
            <w:pPr>
              <w:spacing w:before="60" w:after="60"/>
              <w:rPr>
                <w:sz w:val="18"/>
                <w:szCs w:val="18"/>
                <w:lang w:eastAsia="zh-CN"/>
              </w:rPr>
            </w:pPr>
            <w:r w:rsidRPr="00216A43">
              <w:rPr>
                <w:sz w:val="18"/>
                <w:szCs w:val="18"/>
              </w:rPr>
              <w:lastRenderedPageBreak/>
              <w:t>Timetable for Completion</w:t>
            </w:r>
            <w:r w:rsidRPr="00216A43">
              <w:rPr>
                <w:rFonts w:hint="eastAsia"/>
                <w:sz w:val="18"/>
                <w:szCs w:val="18"/>
                <w:lang w:eastAsia="zh-CN"/>
              </w:rPr>
              <w:t xml:space="preserve">                </w:t>
            </w:r>
            <w:r w:rsidRPr="00216A43">
              <w:rPr>
                <w:rFonts w:hint="eastAsia"/>
                <w:sz w:val="18"/>
                <w:szCs w:val="18"/>
                <w:lang w:eastAsia="zh-CN"/>
              </w:rPr>
              <w:t>实施计划</w:t>
            </w:r>
          </w:p>
        </w:tc>
        <w:tc>
          <w:tcPr>
            <w:tcW w:w="7081" w:type="dxa"/>
            <w:gridSpan w:val="10"/>
            <w:tcBorders>
              <w:bottom w:val="single" w:sz="6" w:space="0" w:color="auto"/>
            </w:tcBorders>
          </w:tcPr>
          <w:p w:rsidR="00797002" w:rsidRPr="006E31F8" w:rsidRDefault="00797002" w:rsidP="00797002">
            <w:pPr>
              <w:spacing w:before="0"/>
              <w:rPr>
                <w:rFonts w:cs="Arial"/>
                <w:sz w:val="18"/>
                <w:szCs w:val="18"/>
                <w:lang w:eastAsia="zh-CN"/>
              </w:rPr>
            </w:pPr>
            <w:r w:rsidRPr="006E31F8">
              <w:rPr>
                <w:rFonts w:cs="Arial"/>
                <w:sz w:val="18"/>
                <w:szCs w:val="18"/>
                <w:lang w:eastAsia="zh-CN"/>
              </w:rPr>
              <w:t>(1) VCIC Key business users will provide and confirm their business requirement to HPE Consultant within 0.</w:t>
            </w:r>
            <w:r w:rsidR="002505ED">
              <w:rPr>
                <w:rFonts w:cs="Arial"/>
                <w:sz w:val="18"/>
                <w:szCs w:val="18"/>
                <w:lang w:eastAsia="zh-CN"/>
              </w:rPr>
              <w:t>1</w:t>
            </w:r>
            <w:r w:rsidRPr="006E31F8">
              <w:rPr>
                <w:rFonts w:cs="Arial"/>
                <w:sz w:val="18"/>
                <w:szCs w:val="18"/>
                <w:lang w:eastAsia="zh-CN"/>
              </w:rPr>
              <w:t> working days as Accenture consultant required.</w:t>
            </w:r>
            <w:r w:rsidRPr="006E31F8">
              <w:rPr>
                <w:rFonts w:cs="Arial"/>
                <w:sz w:val="18"/>
                <w:szCs w:val="18"/>
                <w:lang w:eastAsia="zh-CN"/>
              </w:rPr>
              <w:br/>
              <w:t>VCIC</w:t>
            </w:r>
            <w:r w:rsidRPr="006E31F8">
              <w:rPr>
                <w:rFonts w:cs="Arial" w:hint="eastAsia"/>
                <w:sz w:val="18"/>
                <w:szCs w:val="18"/>
                <w:lang w:eastAsia="zh-CN"/>
              </w:rPr>
              <w:t>的关键用户将在</w:t>
            </w:r>
            <w:r w:rsidRPr="006E31F8">
              <w:rPr>
                <w:rFonts w:cs="Arial"/>
                <w:sz w:val="18"/>
                <w:szCs w:val="18"/>
                <w:lang w:eastAsia="zh-CN"/>
              </w:rPr>
              <w:t>HPE</w:t>
            </w:r>
            <w:r w:rsidRPr="006E31F8">
              <w:rPr>
                <w:rFonts w:cs="Arial" w:hint="eastAsia"/>
                <w:sz w:val="18"/>
                <w:szCs w:val="18"/>
                <w:lang w:eastAsia="zh-CN"/>
              </w:rPr>
              <w:t>顾问要求的</w:t>
            </w:r>
            <w:r w:rsidRPr="006E31F8">
              <w:rPr>
                <w:rFonts w:cs="Arial"/>
                <w:sz w:val="18"/>
                <w:szCs w:val="18"/>
                <w:lang w:eastAsia="zh-CN"/>
              </w:rPr>
              <w:t>0.</w:t>
            </w:r>
            <w:r w:rsidR="002505ED">
              <w:rPr>
                <w:rFonts w:cs="Arial"/>
                <w:sz w:val="18"/>
                <w:szCs w:val="18"/>
                <w:lang w:eastAsia="zh-CN"/>
              </w:rPr>
              <w:t>1</w:t>
            </w:r>
            <w:r w:rsidRPr="006E31F8">
              <w:rPr>
                <w:rFonts w:cs="Arial" w:hint="eastAsia"/>
                <w:sz w:val="18"/>
                <w:szCs w:val="18"/>
                <w:lang w:eastAsia="zh-CN"/>
              </w:rPr>
              <w:t>个工作日内向</w:t>
            </w:r>
            <w:r w:rsidRPr="006E31F8">
              <w:rPr>
                <w:rFonts w:cs="Arial"/>
                <w:sz w:val="18"/>
                <w:szCs w:val="18"/>
                <w:lang w:eastAsia="zh-CN"/>
              </w:rPr>
              <w:t>HPE</w:t>
            </w:r>
            <w:r w:rsidRPr="006E31F8">
              <w:rPr>
                <w:rFonts w:cs="Arial" w:hint="eastAsia"/>
                <w:sz w:val="18"/>
                <w:szCs w:val="18"/>
                <w:lang w:eastAsia="zh-CN"/>
              </w:rPr>
              <w:t>顾问提供并确认业务需求。</w:t>
            </w:r>
            <w:r w:rsidRPr="006E31F8">
              <w:rPr>
                <w:rFonts w:cs="Arial"/>
                <w:sz w:val="18"/>
                <w:szCs w:val="18"/>
                <w:lang w:eastAsia="zh-CN"/>
              </w:rPr>
              <w:br/>
              <w:t>(2) HPE Consultant will complete system program change and unit test in VCD system, which is estimated to be finished within </w:t>
            </w:r>
            <w:r w:rsidR="00C4619F">
              <w:rPr>
                <w:rFonts w:cs="Arial"/>
                <w:sz w:val="18"/>
                <w:szCs w:val="18"/>
                <w:lang w:eastAsia="zh-CN"/>
              </w:rPr>
              <w:t>2</w:t>
            </w:r>
            <w:r w:rsidR="002505ED">
              <w:rPr>
                <w:rFonts w:cs="Arial"/>
                <w:sz w:val="18"/>
                <w:szCs w:val="18"/>
                <w:lang w:eastAsia="zh-CN"/>
              </w:rPr>
              <w:t>.5</w:t>
            </w:r>
            <w:r w:rsidRPr="006E31F8">
              <w:rPr>
                <w:rFonts w:cs="Arial"/>
                <w:sz w:val="18"/>
                <w:szCs w:val="18"/>
                <w:lang w:eastAsia="zh-CN"/>
              </w:rPr>
              <w:t> working days.</w:t>
            </w:r>
            <w:r w:rsidRPr="006E31F8">
              <w:rPr>
                <w:rFonts w:cs="Arial"/>
                <w:sz w:val="18"/>
                <w:szCs w:val="18"/>
                <w:lang w:eastAsia="zh-CN"/>
              </w:rPr>
              <w:br/>
            </w:r>
            <w:r w:rsidRPr="006E31F8">
              <w:rPr>
                <w:rFonts w:cs="Arial" w:hint="eastAsia"/>
                <w:sz w:val="18"/>
                <w:szCs w:val="18"/>
                <w:lang w:eastAsia="zh-CN"/>
              </w:rPr>
              <w:t>由</w:t>
            </w:r>
            <w:r w:rsidRPr="006E31F8">
              <w:rPr>
                <w:rFonts w:cs="Arial"/>
                <w:sz w:val="18"/>
                <w:szCs w:val="18"/>
                <w:lang w:eastAsia="zh-CN"/>
              </w:rPr>
              <w:t>HPE</w:t>
            </w:r>
            <w:r w:rsidRPr="006E31F8">
              <w:rPr>
                <w:rFonts w:cs="Arial" w:hint="eastAsia"/>
                <w:sz w:val="18"/>
                <w:szCs w:val="18"/>
                <w:lang w:eastAsia="zh-CN"/>
              </w:rPr>
              <w:t>顾问在</w:t>
            </w:r>
            <w:r w:rsidRPr="006E31F8">
              <w:rPr>
                <w:rFonts w:cs="Arial"/>
                <w:sz w:val="18"/>
                <w:szCs w:val="18"/>
                <w:lang w:eastAsia="zh-CN"/>
              </w:rPr>
              <w:t>VCD</w:t>
            </w:r>
            <w:r w:rsidRPr="006E31F8">
              <w:rPr>
                <w:rFonts w:cs="Arial" w:hint="eastAsia"/>
                <w:sz w:val="18"/>
                <w:szCs w:val="18"/>
                <w:lang w:eastAsia="zh-CN"/>
              </w:rPr>
              <w:t>系统完成程序开发，并完成单元测试，预计于</w:t>
            </w:r>
            <w:r w:rsidR="00C4619F">
              <w:rPr>
                <w:rFonts w:cs="Arial"/>
                <w:sz w:val="18"/>
                <w:szCs w:val="18"/>
                <w:lang w:eastAsia="zh-CN"/>
              </w:rPr>
              <w:t>2</w:t>
            </w:r>
            <w:r w:rsidR="002505ED">
              <w:rPr>
                <w:rFonts w:cs="Arial"/>
                <w:sz w:val="18"/>
                <w:szCs w:val="18"/>
                <w:lang w:eastAsia="zh-CN"/>
              </w:rPr>
              <w:t>.5</w:t>
            </w:r>
            <w:r w:rsidRPr="006E31F8">
              <w:rPr>
                <w:rFonts w:cs="Arial" w:hint="eastAsia"/>
                <w:sz w:val="18"/>
                <w:szCs w:val="18"/>
                <w:lang w:eastAsia="zh-CN"/>
              </w:rPr>
              <w:t>个工作日内完成。</w:t>
            </w:r>
            <w:r w:rsidRPr="006E31F8">
              <w:rPr>
                <w:rFonts w:cs="Arial"/>
                <w:sz w:val="18"/>
                <w:szCs w:val="18"/>
                <w:lang w:eastAsia="zh-CN"/>
              </w:rPr>
              <w:br/>
              <w:t>(2) HPE Consultant will complete system integration test in VCQ system, which is estimated to be finished within </w:t>
            </w:r>
            <w:r w:rsidR="00275076" w:rsidRPr="006E31F8">
              <w:rPr>
                <w:rFonts w:cs="Arial"/>
                <w:sz w:val="18"/>
                <w:szCs w:val="18"/>
                <w:lang w:eastAsia="zh-CN"/>
              </w:rPr>
              <w:t>0.</w:t>
            </w:r>
            <w:r w:rsidR="002505ED">
              <w:rPr>
                <w:rFonts w:cs="Arial"/>
                <w:sz w:val="18"/>
                <w:szCs w:val="18"/>
                <w:lang w:eastAsia="zh-CN"/>
              </w:rPr>
              <w:t xml:space="preserve">2 </w:t>
            </w:r>
            <w:r w:rsidRPr="006E31F8">
              <w:rPr>
                <w:rFonts w:cs="Arial"/>
                <w:sz w:val="18"/>
                <w:szCs w:val="18"/>
                <w:lang w:eastAsia="zh-CN"/>
              </w:rPr>
              <w:t>working </w:t>
            </w:r>
            <w:proofErr w:type="gramStart"/>
            <w:r w:rsidRPr="006E31F8">
              <w:rPr>
                <w:rFonts w:cs="Arial"/>
                <w:sz w:val="18"/>
                <w:szCs w:val="18"/>
                <w:lang w:eastAsia="zh-CN"/>
              </w:rPr>
              <w:t>day</w:t>
            </w:r>
            <w:proofErr w:type="gramEnd"/>
            <w:r w:rsidRPr="006E31F8">
              <w:rPr>
                <w:rFonts w:cs="Arial"/>
                <w:sz w:val="18"/>
                <w:szCs w:val="18"/>
                <w:lang w:eastAsia="zh-CN"/>
              </w:rPr>
              <w:t>.</w:t>
            </w:r>
            <w:r w:rsidRPr="006E31F8">
              <w:rPr>
                <w:rFonts w:cs="Arial"/>
                <w:sz w:val="18"/>
                <w:szCs w:val="18"/>
                <w:lang w:eastAsia="zh-CN"/>
              </w:rPr>
              <w:br/>
            </w:r>
            <w:r w:rsidRPr="006E31F8">
              <w:rPr>
                <w:rFonts w:cs="Arial" w:hint="eastAsia"/>
                <w:sz w:val="18"/>
                <w:szCs w:val="18"/>
                <w:lang w:eastAsia="zh-CN"/>
              </w:rPr>
              <w:t>由</w:t>
            </w:r>
            <w:r w:rsidRPr="006E31F8">
              <w:rPr>
                <w:rFonts w:cs="Arial"/>
                <w:sz w:val="18"/>
                <w:szCs w:val="18"/>
                <w:lang w:eastAsia="zh-CN"/>
              </w:rPr>
              <w:t>HPE</w:t>
            </w:r>
            <w:r w:rsidRPr="006E31F8">
              <w:rPr>
                <w:rFonts w:cs="Arial" w:hint="eastAsia"/>
                <w:sz w:val="18"/>
                <w:szCs w:val="18"/>
                <w:lang w:eastAsia="zh-CN"/>
              </w:rPr>
              <w:t>顾问在</w:t>
            </w:r>
            <w:r w:rsidRPr="006E31F8">
              <w:rPr>
                <w:rFonts w:cs="Arial"/>
                <w:sz w:val="18"/>
                <w:szCs w:val="18"/>
                <w:lang w:eastAsia="zh-CN"/>
              </w:rPr>
              <w:t>VCQ</w:t>
            </w:r>
            <w:r w:rsidRPr="006E31F8">
              <w:rPr>
                <w:rFonts w:cs="Arial" w:hint="eastAsia"/>
                <w:sz w:val="18"/>
                <w:szCs w:val="18"/>
                <w:lang w:eastAsia="zh-CN"/>
              </w:rPr>
              <w:t>系统完成集成测试，预计于</w:t>
            </w:r>
            <w:r w:rsidRPr="006E31F8">
              <w:rPr>
                <w:rFonts w:cs="Arial"/>
                <w:sz w:val="18"/>
                <w:szCs w:val="18"/>
                <w:lang w:eastAsia="zh-CN"/>
              </w:rPr>
              <w:t>0.</w:t>
            </w:r>
            <w:r w:rsidR="002505ED">
              <w:rPr>
                <w:rFonts w:cs="Arial"/>
                <w:sz w:val="18"/>
                <w:szCs w:val="18"/>
                <w:lang w:eastAsia="zh-CN"/>
              </w:rPr>
              <w:t>2</w:t>
            </w:r>
            <w:r w:rsidRPr="006E31F8">
              <w:rPr>
                <w:rFonts w:cs="Arial" w:hint="eastAsia"/>
                <w:sz w:val="18"/>
                <w:szCs w:val="18"/>
                <w:lang w:eastAsia="zh-CN"/>
              </w:rPr>
              <w:t>个工作日内完成。</w:t>
            </w:r>
            <w:r w:rsidRPr="006E31F8">
              <w:rPr>
                <w:rFonts w:cs="Arial"/>
                <w:sz w:val="18"/>
                <w:szCs w:val="18"/>
                <w:lang w:eastAsia="zh-CN"/>
              </w:rPr>
              <w:t> </w:t>
            </w:r>
            <w:r w:rsidRPr="006E31F8">
              <w:rPr>
                <w:rFonts w:cs="Arial"/>
                <w:sz w:val="18"/>
                <w:szCs w:val="18"/>
                <w:lang w:eastAsia="zh-CN"/>
              </w:rPr>
              <w:br/>
              <w:t>(3) HPE Consultant will instruct and support key users to complete user acceptance test, which is estimated to be finished with 0.</w:t>
            </w:r>
            <w:r w:rsidR="002505ED">
              <w:rPr>
                <w:rFonts w:cs="Arial"/>
                <w:sz w:val="18"/>
                <w:szCs w:val="18"/>
                <w:lang w:eastAsia="zh-CN"/>
              </w:rPr>
              <w:t>2</w:t>
            </w:r>
            <w:r w:rsidRPr="006E31F8">
              <w:rPr>
                <w:rFonts w:cs="Arial"/>
                <w:sz w:val="18"/>
                <w:szCs w:val="18"/>
                <w:lang w:eastAsia="zh-CN"/>
              </w:rPr>
              <w:t> working day.</w:t>
            </w:r>
            <w:r w:rsidRPr="006E31F8">
              <w:rPr>
                <w:rFonts w:cs="Arial"/>
                <w:sz w:val="18"/>
                <w:szCs w:val="18"/>
                <w:lang w:eastAsia="zh-CN"/>
              </w:rPr>
              <w:br/>
            </w:r>
            <w:r w:rsidRPr="006E31F8">
              <w:rPr>
                <w:rFonts w:cs="Arial" w:hint="eastAsia"/>
                <w:sz w:val="18"/>
                <w:szCs w:val="18"/>
                <w:lang w:eastAsia="zh-CN"/>
              </w:rPr>
              <w:t>由</w:t>
            </w:r>
            <w:r w:rsidRPr="006E31F8">
              <w:rPr>
                <w:rFonts w:cs="Arial"/>
                <w:sz w:val="18"/>
                <w:szCs w:val="18"/>
                <w:lang w:eastAsia="zh-CN"/>
              </w:rPr>
              <w:t>HPE</w:t>
            </w:r>
            <w:r w:rsidRPr="006E31F8">
              <w:rPr>
                <w:rFonts w:cs="Arial" w:hint="eastAsia"/>
                <w:sz w:val="18"/>
                <w:szCs w:val="18"/>
                <w:lang w:eastAsia="zh-CN"/>
              </w:rPr>
              <w:t>顾问指导、支持关键用户完成用户测试和上线支持，预计于</w:t>
            </w:r>
            <w:r w:rsidRPr="006E31F8">
              <w:rPr>
                <w:rFonts w:cs="Arial"/>
                <w:sz w:val="18"/>
                <w:szCs w:val="18"/>
                <w:lang w:eastAsia="zh-CN"/>
              </w:rPr>
              <w:t>0.</w:t>
            </w:r>
            <w:r w:rsidR="002505ED">
              <w:rPr>
                <w:rFonts w:cs="Arial"/>
                <w:sz w:val="18"/>
                <w:szCs w:val="18"/>
                <w:lang w:eastAsia="zh-CN"/>
              </w:rPr>
              <w:t>2</w:t>
            </w:r>
            <w:r w:rsidRPr="006E31F8">
              <w:rPr>
                <w:rFonts w:cs="Arial" w:hint="eastAsia"/>
                <w:sz w:val="18"/>
                <w:szCs w:val="18"/>
                <w:lang w:eastAsia="zh-CN"/>
              </w:rPr>
              <w:t>个工作日内完成</w:t>
            </w:r>
            <w:r w:rsidRPr="006E31F8">
              <w:rPr>
                <w:rFonts w:cs="Arial"/>
                <w:sz w:val="18"/>
                <w:szCs w:val="18"/>
                <w:lang w:eastAsia="zh-CN"/>
              </w:rPr>
              <w:t>。</w:t>
            </w:r>
          </w:p>
          <w:p w:rsidR="0087150B" w:rsidRPr="00291602" w:rsidRDefault="0087150B" w:rsidP="00447A3C">
            <w:pPr>
              <w:spacing w:before="60" w:line="276" w:lineRule="auto"/>
              <w:rPr>
                <w:rFonts w:cs="Arial"/>
                <w:sz w:val="18"/>
                <w:szCs w:val="18"/>
                <w:lang w:eastAsia="zh-CN"/>
              </w:rPr>
            </w:pPr>
          </w:p>
        </w:tc>
      </w:tr>
      <w:tr w:rsidR="0087150B" w:rsidRPr="002B7C50" w:rsidTr="002F565E">
        <w:trPr>
          <w:cantSplit/>
          <w:trHeight w:val="642"/>
        </w:trPr>
        <w:tc>
          <w:tcPr>
            <w:tcW w:w="2729" w:type="dxa"/>
            <w:gridSpan w:val="3"/>
            <w:shd w:val="clear" w:color="auto" w:fill="C0C0C0"/>
          </w:tcPr>
          <w:p w:rsidR="0087150B" w:rsidRDefault="0087150B" w:rsidP="00447A3C">
            <w:pPr>
              <w:spacing w:before="60" w:after="60"/>
              <w:rPr>
                <w:sz w:val="18"/>
                <w:szCs w:val="18"/>
                <w:lang w:eastAsia="zh-CN"/>
              </w:rPr>
            </w:pPr>
            <w:r w:rsidRPr="006D7653">
              <w:rPr>
                <w:sz w:val="18"/>
                <w:szCs w:val="18"/>
              </w:rPr>
              <w:t>Documentation to be</w:t>
            </w:r>
            <w:r w:rsidRPr="006D7653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6D7653">
              <w:rPr>
                <w:sz w:val="18"/>
                <w:szCs w:val="18"/>
              </w:rPr>
              <w:t>Develope</w:t>
            </w:r>
            <w:r w:rsidRPr="006D7653">
              <w:rPr>
                <w:rFonts w:hint="eastAsia"/>
                <w:sz w:val="18"/>
                <w:szCs w:val="18"/>
                <w:lang w:eastAsia="zh-CN"/>
              </w:rPr>
              <w:t xml:space="preserve">d or Updated   </w:t>
            </w:r>
          </w:p>
          <w:p w:rsidR="0087150B" w:rsidRPr="006D7653" w:rsidRDefault="0087150B" w:rsidP="00447A3C">
            <w:pPr>
              <w:spacing w:before="60" w:after="60"/>
              <w:rPr>
                <w:sz w:val="18"/>
                <w:szCs w:val="18"/>
                <w:lang w:eastAsia="zh-CN"/>
              </w:rPr>
            </w:pPr>
            <w:r w:rsidRPr="006D7653">
              <w:rPr>
                <w:rFonts w:hint="eastAsia"/>
                <w:sz w:val="18"/>
                <w:szCs w:val="18"/>
                <w:lang w:eastAsia="zh-CN"/>
              </w:rPr>
              <w:t>新建或更新文档要求</w:t>
            </w:r>
          </w:p>
        </w:tc>
        <w:tc>
          <w:tcPr>
            <w:tcW w:w="7081" w:type="dxa"/>
            <w:gridSpan w:val="10"/>
            <w:shd w:val="clear" w:color="auto" w:fill="auto"/>
          </w:tcPr>
          <w:p w:rsidR="0087150B" w:rsidRPr="008A6BE0" w:rsidRDefault="0087150B" w:rsidP="00447A3C">
            <w:pPr>
              <w:spacing w:before="60"/>
              <w:rPr>
                <w:sz w:val="18"/>
                <w:szCs w:val="18"/>
                <w:lang w:eastAsia="zh-CN"/>
              </w:rPr>
            </w:pPr>
          </w:p>
        </w:tc>
      </w:tr>
      <w:tr w:rsidR="0087150B" w:rsidRPr="002B7C50" w:rsidTr="002F565E">
        <w:trPr>
          <w:cantSplit/>
          <w:trHeight w:val="836"/>
        </w:trPr>
        <w:tc>
          <w:tcPr>
            <w:tcW w:w="2729" w:type="dxa"/>
            <w:gridSpan w:val="3"/>
            <w:tcBorders>
              <w:bottom w:val="single" w:sz="6" w:space="0" w:color="auto"/>
            </w:tcBorders>
            <w:shd w:val="clear" w:color="auto" w:fill="C0C0C0"/>
            <w:vAlign w:val="center"/>
          </w:tcPr>
          <w:p w:rsidR="0087150B" w:rsidRDefault="0087150B" w:rsidP="00447A3C">
            <w:pPr>
              <w:spacing w:before="60" w:after="60"/>
              <w:rPr>
                <w:sz w:val="18"/>
                <w:szCs w:val="18"/>
                <w:lang w:eastAsia="zh-CN"/>
              </w:rPr>
            </w:pPr>
            <w:r w:rsidRPr="00451CB7">
              <w:rPr>
                <w:sz w:val="18"/>
                <w:szCs w:val="18"/>
              </w:rPr>
              <w:t>Training Required</w:t>
            </w:r>
            <w:r w:rsidRPr="00451CB7">
              <w:rPr>
                <w:rFonts w:hint="eastAsia"/>
                <w:sz w:val="18"/>
                <w:szCs w:val="18"/>
                <w:lang w:eastAsia="zh-CN"/>
              </w:rPr>
              <w:t xml:space="preserve">           </w:t>
            </w:r>
          </w:p>
          <w:p w:rsidR="0087150B" w:rsidRPr="00451CB7" w:rsidRDefault="007D616C" w:rsidP="002F565E">
            <w:pPr>
              <w:tabs>
                <w:tab w:val="left" w:pos="4"/>
              </w:tabs>
              <w:spacing w:before="60" w:after="60"/>
              <w:ind w:left="-326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     </w:t>
            </w:r>
            <w:r w:rsidR="0087150B" w:rsidRPr="00451CB7">
              <w:rPr>
                <w:rFonts w:hint="eastAsia"/>
                <w:sz w:val="18"/>
                <w:szCs w:val="18"/>
                <w:lang w:eastAsia="zh-CN"/>
              </w:rPr>
              <w:t>培训要求</w:t>
            </w:r>
          </w:p>
        </w:tc>
        <w:tc>
          <w:tcPr>
            <w:tcW w:w="7081" w:type="dxa"/>
            <w:gridSpan w:val="10"/>
            <w:tcBorders>
              <w:bottom w:val="single" w:sz="6" w:space="0" w:color="auto"/>
            </w:tcBorders>
          </w:tcPr>
          <w:p w:rsidR="0087150B" w:rsidRPr="008A6BE0" w:rsidRDefault="0087150B" w:rsidP="00447A3C">
            <w:pPr>
              <w:spacing w:before="60"/>
              <w:rPr>
                <w:sz w:val="18"/>
                <w:szCs w:val="18"/>
                <w:lang w:eastAsia="zh-CN"/>
              </w:rPr>
            </w:pPr>
          </w:p>
        </w:tc>
      </w:tr>
      <w:tr w:rsidR="0087150B" w:rsidRPr="002B7C50" w:rsidTr="002F565E">
        <w:trPr>
          <w:cantSplit/>
          <w:trHeight w:val="588"/>
        </w:trPr>
        <w:tc>
          <w:tcPr>
            <w:tcW w:w="2729" w:type="dxa"/>
            <w:gridSpan w:val="3"/>
            <w:tcBorders>
              <w:bottom w:val="single" w:sz="6" w:space="0" w:color="auto"/>
            </w:tcBorders>
            <w:shd w:val="clear" w:color="auto" w:fill="C0C0C0"/>
          </w:tcPr>
          <w:p w:rsidR="0087150B" w:rsidRPr="00D407E3" w:rsidRDefault="0087150B" w:rsidP="00447A3C">
            <w:pPr>
              <w:spacing w:before="60" w:after="60"/>
              <w:rPr>
                <w:sz w:val="18"/>
                <w:szCs w:val="18"/>
                <w:lang w:eastAsia="zh-CN"/>
              </w:rPr>
            </w:pPr>
            <w:r w:rsidRPr="00D407E3">
              <w:rPr>
                <w:sz w:val="18"/>
                <w:szCs w:val="18"/>
              </w:rPr>
              <w:t>Business Case Implications</w:t>
            </w:r>
            <w:r w:rsidRPr="00D407E3">
              <w:rPr>
                <w:rFonts w:hint="eastAsia"/>
                <w:sz w:val="18"/>
                <w:szCs w:val="18"/>
                <w:lang w:eastAsia="zh-CN"/>
              </w:rPr>
              <w:t xml:space="preserve">                     </w:t>
            </w:r>
            <w:r w:rsidRPr="00D407E3">
              <w:rPr>
                <w:rFonts w:hint="eastAsia"/>
                <w:sz w:val="18"/>
                <w:szCs w:val="18"/>
                <w:lang w:eastAsia="zh-CN"/>
              </w:rPr>
              <w:t>业务影响</w:t>
            </w:r>
          </w:p>
        </w:tc>
        <w:tc>
          <w:tcPr>
            <w:tcW w:w="7081" w:type="dxa"/>
            <w:gridSpan w:val="10"/>
            <w:tcBorders>
              <w:bottom w:val="single" w:sz="6" w:space="0" w:color="auto"/>
            </w:tcBorders>
          </w:tcPr>
          <w:p w:rsidR="0087150B" w:rsidRPr="002B7C50" w:rsidRDefault="0087150B" w:rsidP="00447A3C">
            <w:pPr>
              <w:spacing w:before="60"/>
              <w:rPr>
                <w:sz w:val="16"/>
                <w:lang w:eastAsia="zh-CN"/>
              </w:rPr>
            </w:pPr>
          </w:p>
        </w:tc>
      </w:tr>
      <w:tr w:rsidR="0087150B" w:rsidRPr="002B7C50" w:rsidTr="002F565E">
        <w:trPr>
          <w:cantSplit/>
          <w:trHeight w:val="476"/>
        </w:trPr>
        <w:tc>
          <w:tcPr>
            <w:tcW w:w="9810" w:type="dxa"/>
            <w:gridSpan w:val="13"/>
            <w:shd w:val="clear" w:color="auto" w:fill="FFFF00"/>
          </w:tcPr>
          <w:p w:rsidR="0087150B" w:rsidRPr="00120674" w:rsidRDefault="0087150B" w:rsidP="00447A3C">
            <w:pPr>
              <w:spacing w:after="60"/>
              <w:rPr>
                <w:sz w:val="20"/>
                <w:lang w:eastAsia="zh-CN"/>
              </w:rPr>
            </w:pPr>
            <w:r w:rsidRPr="00120674">
              <w:rPr>
                <w:sz w:val="20"/>
              </w:rPr>
              <w:t>Costing of Service Change</w:t>
            </w:r>
            <w:r w:rsidRPr="00120674">
              <w:rPr>
                <w:rFonts w:hint="eastAsia"/>
                <w:sz w:val="20"/>
                <w:lang w:eastAsia="zh-CN"/>
              </w:rPr>
              <w:t xml:space="preserve"> </w:t>
            </w:r>
            <w:r w:rsidRPr="00120674">
              <w:rPr>
                <w:rFonts w:hint="eastAsia"/>
                <w:sz w:val="20"/>
                <w:lang w:eastAsia="zh-CN"/>
              </w:rPr>
              <w:t>实施成本</w:t>
            </w:r>
          </w:p>
        </w:tc>
      </w:tr>
      <w:tr w:rsidR="0087150B" w:rsidRPr="002B7C50" w:rsidTr="00831D0B">
        <w:trPr>
          <w:cantSplit/>
          <w:trHeight w:val="804"/>
        </w:trPr>
        <w:tc>
          <w:tcPr>
            <w:tcW w:w="2124" w:type="dxa"/>
            <w:tcBorders>
              <w:bottom w:val="single" w:sz="6" w:space="0" w:color="auto"/>
            </w:tcBorders>
            <w:shd w:val="clear" w:color="auto" w:fill="C0C0C0"/>
          </w:tcPr>
          <w:p w:rsidR="0087150B" w:rsidRPr="00903E4B" w:rsidRDefault="0087150B" w:rsidP="00447A3C">
            <w:pPr>
              <w:spacing w:before="60" w:after="60"/>
              <w:rPr>
                <w:sz w:val="18"/>
                <w:szCs w:val="18"/>
                <w:lang w:eastAsia="zh-CN"/>
              </w:rPr>
            </w:pPr>
            <w:r w:rsidRPr="00903E4B">
              <w:rPr>
                <w:sz w:val="18"/>
                <w:szCs w:val="18"/>
              </w:rPr>
              <w:t>Functional</w:t>
            </w:r>
            <w:r w:rsidRPr="00903E4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903E4B">
              <w:rPr>
                <w:sz w:val="18"/>
                <w:szCs w:val="18"/>
              </w:rPr>
              <w:t>Effort</w:t>
            </w:r>
            <w:r w:rsidRPr="00903E4B">
              <w:rPr>
                <w:rFonts w:hint="eastAsia"/>
                <w:sz w:val="18"/>
                <w:szCs w:val="18"/>
                <w:lang w:eastAsia="zh-CN"/>
              </w:rPr>
              <w:t xml:space="preserve"> (</w:t>
            </w:r>
            <w:proofErr w:type="spellStart"/>
            <w:r w:rsidRPr="00903E4B">
              <w:rPr>
                <w:rFonts w:hint="eastAsia"/>
                <w:sz w:val="18"/>
                <w:szCs w:val="18"/>
                <w:lang w:eastAsia="zh-CN"/>
              </w:rPr>
              <w:t>Onsite&amp;Offsite</w:t>
            </w:r>
            <w:proofErr w:type="spellEnd"/>
            <w:r w:rsidRPr="00903E4B">
              <w:rPr>
                <w:rFonts w:hint="eastAsia"/>
                <w:sz w:val="18"/>
                <w:szCs w:val="18"/>
                <w:lang w:eastAsia="zh-CN"/>
              </w:rPr>
              <w:t>)</w:t>
            </w:r>
            <w:r w:rsidRPr="00903E4B">
              <w:rPr>
                <w:rFonts w:hint="eastAsia"/>
                <w:sz w:val="18"/>
                <w:szCs w:val="18"/>
              </w:rPr>
              <w:t xml:space="preserve">             </w:t>
            </w:r>
            <w:r w:rsidRPr="00903E4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903E4B">
              <w:rPr>
                <w:rFonts w:hint="eastAsia"/>
                <w:sz w:val="18"/>
                <w:szCs w:val="18"/>
              </w:rPr>
              <w:t>功能人天</w:t>
            </w:r>
            <w:proofErr w:type="spellEnd"/>
            <w:r w:rsidRPr="00903E4B">
              <w:rPr>
                <w:rFonts w:hint="eastAsia"/>
                <w:sz w:val="18"/>
                <w:szCs w:val="18"/>
                <w:lang w:eastAsia="zh-CN"/>
              </w:rPr>
              <w:t>数（现场</w:t>
            </w:r>
            <w:r w:rsidRPr="00903E4B">
              <w:rPr>
                <w:rFonts w:hint="eastAsia"/>
                <w:sz w:val="18"/>
                <w:szCs w:val="18"/>
                <w:lang w:eastAsia="zh-CN"/>
              </w:rPr>
              <w:t>&amp;</w:t>
            </w:r>
            <w:r w:rsidRPr="00903E4B">
              <w:rPr>
                <w:rFonts w:hint="eastAsia"/>
                <w:sz w:val="18"/>
                <w:szCs w:val="18"/>
                <w:lang w:eastAsia="zh-CN"/>
              </w:rPr>
              <w:t>远程）</w:t>
            </w:r>
          </w:p>
        </w:tc>
        <w:tc>
          <w:tcPr>
            <w:tcW w:w="1476" w:type="dxa"/>
            <w:gridSpan w:val="3"/>
            <w:tcBorders>
              <w:bottom w:val="single" w:sz="6" w:space="0" w:color="auto"/>
            </w:tcBorders>
          </w:tcPr>
          <w:p w:rsidR="0087150B" w:rsidRDefault="007A48A4" w:rsidP="00447A3C">
            <w:pPr>
              <w:rPr>
                <w:ins w:id="8" w:author="Tian, Chang (EXTERN: HPE)" w:date="2017-01-06T10:13:00Z"/>
                <w:rFonts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cs="Arial"/>
                <w:color w:val="0000FF"/>
                <w:sz w:val="18"/>
                <w:szCs w:val="18"/>
                <w:lang w:eastAsia="zh-CN"/>
              </w:rPr>
              <w:t>0.5</w:t>
            </w:r>
          </w:p>
          <w:p w:rsidR="0087150B" w:rsidRPr="0070527C" w:rsidRDefault="00EB4783" w:rsidP="00447A3C">
            <w:pPr>
              <w:rPr>
                <w:rFonts w:cs="Arial"/>
                <w:color w:val="0000FF"/>
                <w:sz w:val="18"/>
                <w:szCs w:val="18"/>
                <w:lang w:eastAsia="zh-CN"/>
              </w:rPr>
            </w:pPr>
            <w:ins w:id="9" w:author="Tian, Chang (EXTERN: HPE)" w:date="2017-01-06T10:13:00Z">
              <w:r>
                <w:rPr>
                  <w:rFonts w:cs="Arial" w:hint="eastAsia"/>
                  <w:color w:val="0000FF"/>
                  <w:sz w:val="18"/>
                  <w:szCs w:val="18"/>
                  <w:lang w:eastAsia="zh-CN"/>
                </w:rPr>
                <w:t>Onsite</w:t>
              </w:r>
            </w:ins>
            <w:del w:id="10" w:author="Tian, Chang (EXTERN: HPE)" w:date="2017-01-06T10:13:00Z">
              <w:r w:rsidR="00275076">
                <w:rPr>
                  <w:rFonts w:cs="Arial"/>
                  <w:color w:val="0000FF"/>
                  <w:sz w:val="18"/>
                  <w:szCs w:val="18"/>
                  <w:lang w:eastAsia="zh-CN"/>
                </w:rPr>
                <w:delText>1</w:delText>
              </w:r>
            </w:del>
          </w:p>
        </w:tc>
        <w:tc>
          <w:tcPr>
            <w:tcW w:w="1620" w:type="dxa"/>
            <w:gridSpan w:val="3"/>
            <w:tcBorders>
              <w:bottom w:val="single" w:sz="6" w:space="0" w:color="auto"/>
            </w:tcBorders>
            <w:shd w:val="clear" w:color="auto" w:fill="C0C0C0"/>
          </w:tcPr>
          <w:p w:rsidR="0087150B" w:rsidRPr="00903E4B" w:rsidRDefault="0087150B" w:rsidP="00447A3C">
            <w:pPr>
              <w:spacing w:before="60" w:after="60"/>
              <w:rPr>
                <w:sz w:val="18"/>
                <w:szCs w:val="18"/>
                <w:lang w:eastAsia="zh-CN"/>
              </w:rPr>
            </w:pPr>
            <w:r w:rsidRPr="00903E4B">
              <w:rPr>
                <w:sz w:val="18"/>
                <w:szCs w:val="18"/>
              </w:rPr>
              <w:t>Technical</w:t>
            </w:r>
            <w:r w:rsidRPr="00903E4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903E4B">
              <w:rPr>
                <w:sz w:val="18"/>
                <w:szCs w:val="18"/>
              </w:rPr>
              <w:t>Effort</w:t>
            </w:r>
            <w:r w:rsidRPr="00903E4B">
              <w:rPr>
                <w:rFonts w:hint="eastAsia"/>
                <w:sz w:val="18"/>
                <w:szCs w:val="18"/>
                <w:lang w:eastAsia="zh-CN"/>
              </w:rPr>
              <w:t xml:space="preserve"> (</w:t>
            </w:r>
            <w:proofErr w:type="spellStart"/>
            <w:r w:rsidRPr="00903E4B">
              <w:rPr>
                <w:rFonts w:hint="eastAsia"/>
                <w:sz w:val="18"/>
                <w:szCs w:val="18"/>
                <w:lang w:eastAsia="zh-CN"/>
              </w:rPr>
              <w:t>Onsite&amp;Offsite</w:t>
            </w:r>
            <w:proofErr w:type="spellEnd"/>
            <w:r w:rsidRPr="00903E4B">
              <w:rPr>
                <w:rFonts w:hint="eastAsia"/>
                <w:sz w:val="18"/>
                <w:szCs w:val="18"/>
                <w:lang w:eastAsia="zh-CN"/>
              </w:rPr>
              <w:t xml:space="preserve">)               </w:t>
            </w:r>
            <w:r w:rsidRPr="00903E4B">
              <w:rPr>
                <w:rFonts w:hint="eastAsia"/>
                <w:sz w:val="18"/>
                <w:szCs w:val="18"/>
                <w:lang w:eastAsia="zh-CN"/>
              </w:rPr>
              <w:t>技术人天数（现场</w:t>
            </w:r>
            <w:r w:rsidRPr="00903E4B">
              <w:rPr>
                <w:rFonts w:hint="eastAsia"/>
                <w:sz w:val="18"/>
                <w:szCs w:val="18"/>
                <w:lang w:eastAsia="zh-CN"/>
              </w:rPr>
              <w:t>&amp;</w:t>
            </w:r>
            <w:r w:rsidRPr="00903E4B">
              <w:rPr>
                <w:rFonts w:hint="eastAsia"/>
                <w:sz w:val="18"/>
                <w:szCs w:val="18"/>
                <w:lang w:eastAsia="zh-CN"/>
              </w:rPr>
              <w:t>远程）</w:t>
            </w:r>
          </w:p>
        </w:tc>
        <w:tc>
          <w:tcPr>
            <w:tcW w:w="1620" w:type="dxa"/>
            <w:gridSpan w:val="2"/>
            <w:tcBorders>
              <w:bottom w:val="single" w:sz="6" w:space="0" w:color="auto"/>
            </w:tcBorders>
          </w:tcPr>
          <w:p w:rsidR="0087150B" w:rsidRDefault="00006D87" w:rsidP="00447A3C">
            <w:pPr>
              <w:rPr>
                <w:ins w:id="11" w:author="Tian, Chang (EXTERN: HPE)" w:date="2017-01-06T10:13:00Z"/>
                <w:rFonts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cs="Arial"/>
                <w:color w:val="0000FF"/>
                <w:sz w:val="18"/>
                <w:szCs w:val="18"/>
                <w:lang w:eastAsia="zh-CN"/>
              </w:rPr>
              <w:t>2</w:t>
            </w:r>
            <w:r w:rsidR="007A48A4">
              <w:rPr>
                <w:rFonts w:cs="Arial" w:hint="eastAsia"/>
                <w:color w:val="0000FF"/>
                <w:sz w:val="18"/>
                <w:szCs w:val="18"/>
                <w:lang w:eastAsia="zh-CN"/>
              </w:rPr>
              <w:t>.5</w:t>
            </w:r>
          </w:p>
          <w:p w:rsidR="0087150B" w:rsidRPr="0070527C" w:rsidRDefault="00EB4783" w:rsidP="00447A3C">
            <w:pPr>
              <w:rPr>
                <w:rFonts w:cs="Arial"/>
                <w:color w:val="0000FF"/>
                <w:sz w:val="18"/>
                <w:szCs w:val="18"/>
                <w:lang w:eastAsia="zh-CN"/>
              </w:rPr>
            </w:pPr>
            <w:ins w:id="12" w:author="Tian, Chang (EXTERN: HPE)" w:date="2017-01-06T10:13:00Z">
              <w:r>
                <w:rPr>
                  <w:rFonts w:cs="Arial" w:hint="eastAsia"/>
                  <w:color w:val="0000FF"/>
                  <w:sz w:val="18"/>
                  <w:szCs w:val="18"/>
                  <w:lang w:eastAsia="zh-CN"/>
                </w:rPr>
                <w:t>Onsite</w:t>
              </w:r>
            </w:ins>
            <w:del w:id="13" w:author="Tian, Chang (EXTERN: HPE)" w:date="2017-01-06T10:13:00Z">
              <w:r w:rsidR="00275076">
                <w:rPr>
                  <w:rFonts w:cs="Arial"/>
                  <w:color w:val="0000FF"/>
                  <w:sz w:val="18"/>
                  <w:szCs w:val="18"/>
                  <w:lang w:eastAsia="zh-CN"/>
                </w:rPr>
                <w:delText>3</w:delText>
              </w:r>
            </w:del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  <w:shd w:val="clear" w:color="auto" w:fill="C0C0C0"/>
          </w:tcPr>
          <w:p w:rsidR="0087150B" w:rsidRDefault="0087150B" w:rsidP="00447A3C">
            <w:pPr>
              <w:spacing w:before="60" w:after="60"/>
              <w:rPr>
                <w:sz w:val="18"/>
                <w:szCs w:val="18"/>
                <w:lang w:eastAsia="zh-CN"/>
              </w:rPr>
            </w:pPr>
            <w:r w:rsidRPr="00903E4B">
              <w:rPr>
                <w:sz w:val="18"/>
                <w:szCs w:val="18"/>
              </w:rPr>
              <w:t>PM</w:t>
            </w:r>
          </w:p>
          <w:p w:rsidR="0087150B" w:rsidRPr="00903E4B" w:rsidRDefault="0087150B" w:rsidP="00447A3C">
            <w:pPr>
              <w:spacing w:before="60" w:after="60"/>
              <w:rPr>
                <w:sz w:val="18"/>
                <w:szCs w:val="18"/>
                <w:lang w:eastAsia="zh-CN"/>
              </w:rPr>
            </w:pPr>
            <w:r w:rsidRPr="00903E4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903E4B">
              <w:rPr>
                <w:rFonts w:hint="eastAsia"/>
                <w:sz w:val="18"/>
                <w:szCs w:val="18"/>
                <w:lang w:eastAsia="zh-CN"/>
              </w:rPr>
              <w:t>项目管理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87150B" w:rsidRDefault="00F652B8" w:rsidP="00447A3C">
            <w:pPr>
              <w:rPr>
                <w:ins w:id="14" w:author="Tian, Chang (EXTERN: HPE)" w:date="2017-01-06T10:13:00Z"/>
                <w:rFonts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cs="Arial"/>
                <w:color w:val="0000FF"/>
                <w:sz w:val="18"/>
                <w:szCs w:val="18"/>
                <w:lang w:eastAsia="zh-CN"/>
              </w:rPr>
              <w:t>0.3</w:t>
            </w:r>
          </w:p>
          <w:p w:rsidR="0087150B" w:rsidRPr="0070527C" w:rsidRDefault="00EB4783" w:rsidP="00447A3C">
            <w:pPr>
              <w:rPr>
                <w:rFonts w:cs="Arial"/>
                <w:color w:val="0000FF"/>
                <w:sz w:val="18"/>
                <w:szCs w:val="18"/>
                <w:lang w:eastAsia="zh-CN"/>
              </w:rPr>
            </w:pPr>
            <w:ins w:id="15" w:author="Tian, Chang (EXTERN: HPE)" w:date="2017-01-06T10:13:00Z">
              <w:r>
                <w:rPr>
                  <w:rFonts w:cs="Arial" w:hint="eastAsia"/>
                  <w:color w:val="0000FF"/>
                  <w:sz w:val="18"/>
                  <w:szCs w:val="18"/>
                  <w:lang w:eastAsia="zh-CN"/>
                </w:rPr>
                <w:t>Onsite</w:t>
              </w:r>
            </w:ins>
            <w:del w:id="16" w:author="Tian, Chang (EXTERN: HPE)" w:date="2017-01-06T10:13:00Z">
              <w:r w:rsidR="00275076">
                <w:rPr>
                  <w:rFonts w:cs="Arial"/>
                  <w:color w:val="0000FF"/>
                  <w:sz w:val="18"/>
                  <w:szCs w:val="18"/>
                  <w:lang w:eastAsia="zh-CN"/>
                </w:rPr>
                <w:delText>4</w:delText>
              </w:r>
            </w:del>
          </w:p>
        </w:tc>
      </w:tr>
      <w:tr w:rsidR="0087150B" w:rsidRPr="002B7C50" w:rsidTr="00831D0B">
        <w:trPr>
          <w:cantSplit/>
          <w:trHeight w:val="520"/>
        </w:trPr>
        <w:tc>
          <w:tcPr>
            <w:tcW w:w="2124" w:type="dxa"/>
            <w:tcBorders>
              <w:bottom w:val="single" w:sz="6" w:space="0" w:color="auto"/>
            </w:tcBorders>
            <w:shd w:val="clear" w:color="auto" w:fill="C0C0C0"/>
          </w:tcPr>
          <w:p w:rsidR="0087150B" w:rsidRPr="00903E4B" w:rsidRDefault="0087150B" w:rsidP="00447A3C">
            <w:pPr>
              <w:spacing w:before="60" w:after="60"/>
              <w:rPr>
                <w:sz w:val="18"/>
                <w:szCs w:val="18"/>
                <w:lang w:eastAsia="zh-CN"/>
              </w:rPr>
            </w:pPr>
            <w:r w:rsidRPr="00903E4B">
              <w:rPr>
                <w:sz w:val="18"/>
                <w:szCs w:val="18"/>
              </w:rPr>
              <w:t>Total Man-days</w:t>
            </w:r>
            <w:r w:rsidRPr="00903E4B">
              <w:rPr>
                <w:rFonts w:hint="eastAsia"/>
                <w:sz w:val="18"/>
                <w:szCs w:val="18"/>
              </w:rPr>
              <w:t xml:space="preserve">              </w:t>
            </w:r>
            <w:proofErr w:type="spellStart"/>
            <w:r w:rsidRPr="00903E4B">
              <w:rPr>
                <w:rFonts w:hint="eastAsia"/>
                <w:sz w:val="18"/>
                <w:szCs w:val="18"/>
              </w:rPr>
              <w:t>总人天</w:t>
            </w:r>
            <w:proofErr w:type="spellEnd"/>
            <w:r w:rsidRPr="00903E4B">
              <w:rPr>
                <w:rFonts w:hint="eastAsia"/>
                <w:sz w:val="18"/>
                <w:szCs w:val="18"/>
                <w:lang w:eastAsia="zh-CN"/>
              </w:rPr>
              <w:t>数</w:t>
            </w:r>
          </w:p>
        </w:tc>
        <w:tc>
          <w:tcPr>
            <w:tcW w:w="1476" w:type="dxa"/>
            <w:gridSpan w:val="3"/>
            <w:tcBorders>
              <w:bottom w:val="single" w:sz="6" w:space="0" w:color="auto"/>
            </w:tcBorders>
          </w:tcPr>
          <w:p w:rsidR="0087150B" w:rsidRDefault="007A48A4" w:rsidP="00447A3C">
            <w:pPr>
              <w:rPr>
                <w:ins w:id="17" w:author="Tian, Chang (EXTERN: HPE)" w:date="2017-01-06T10:13:00Z"/>
                <w:rFonts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cs="Arial"/>
                <w:color w:val="0000FF"/>
                <w:sz w:val="18"/>
                <w:szCs w:val="18"/>
                <w:lang w:eastAsia="zh-CN"/>
              </w:rPr>
              <w:t>3</w:t>
            </w:r>
            <w:r w:rsidR="00F652B8">
              <w:rPr>
                <w:rFonts w:cs="Arial" w:hint="eastAsia"/>
                <w:color w:val="0000FF"/>
                <w:sz w:val="18"/>
                <w:szCs w:val="18"/>
                <w:lang w:eastAsia="zh-CN"/>
              </w:rPr>
              <w:t>.</w:t>
            </w:r>
            <w:r w:rsidR="00F652B8">
              <w:rPr>
                <w:rFonts w:cs="Arial"/>
                <w:color w:val="0000FF"/>
                <w:sz w:val="18"/>
                <w:szCs w:val="18"/>
                <w:lang w:eastAsia="zh-CN"/>
              </w:rPr>
              <w:t>3</w:t>
            </w:r>
            <w:r>
              <w:rPr>
                <w:rFonts w:cs="Arial" w:hint="eastAsia"/>
                <w:color w:val="0000FF"/>
                <w:sz w:val="18"/>
                <w:szCs w:val="18"/>
                <w:lang w:eastAsia="zh-CN"/>
              </w:rPr>
              <w:t xml:space="preserve"> </w:t>
            </w:r>
          </w:p>
          <w:p w:rsidR="0087150B" w:rsidRPr="0070527C" w:rsidRDefault="00EB4783" w:rsidP="00447A3C">
            <w:pPr>
              <w:rPr>
                <w:rFonts w:cs="Arial"/>
                <w:color w:val="0000FF"/>
                <w:sz w:val="18"/>
                <w:szCs w:val="18"/>
                <w:lang w:eastAsia="zh-CN"/>
              </w:rPr>
            </w:pPr>
            <w:ins w:id="18" w:author="Tian, Chang (EXTERN: HPE)" w:date="2017-01-06T10:13:00Z">
              <w:r>
                <w:rPr>
                  <w:rFonts w:cs="Arial" w:hint="eastAsia"/>
                  <w:color w:val="0000FF"/>
                  <w:sz w:val="18"/>
                  <w:szCs w:val="18"/>
                  <w:lang w:eastAsia="zh-CN"/>
                </w:rPr>
                <w:t>Onsite</w:t>
              </w:r>
            </w:ins>
            <w:del w:id="19" w:author="Tian, Chang (EXTERN: HPE)" w:date="2017-01-06T10:13:00Z">
              <w:r w:rsidR="00275076">
                <w:rPr>
                  <w:rFonts w:cs="Arial"/>
                  <w:color w:val="0000FF"/>
                  <w:sz w:val="18"/>
                  <w:szCs w:val="18"/>
                  <w:lang w:eastAsia="zh-CN"/>
                </w:rPr>
                <w:delText>4.4</w:delText>
              </w:r>
            </w:del>
          </w:p>
        </w:tc>
        <w:tc>
          <w:tcPr>
            <w:tcW w:w="1620" w:type="dxa"/>
            <w:gridSpan w:val="3"/>
            <w:tcBorders>
              <w:bottom w:val="single" w:sz="6" w:space="0" w:color="auto"/>
            </w:tcBorders>
            <w:shd w:val="clear" w:color="auto" w:fill="C0C0C0"/>
          </w:tcPr>
          <w:p w:rsidR="0087150B" w:rsidRPr="00D16DE0" w:rsidRDefault="0087150B" w:rsidP="00447A3C">
            <w:pPr>
              <w:rPr>
                <w:sz w:val="18"/>
                <w:szCs w:val="18"/>
                <w:lang w:eastAsia="zh-CN"/>
              </w:rPr>
            </w:pPr>
            <w:r w:rsidRPr="00903E4B">
              <w:rPr>
                <w:sz w:val="18"/>
              </w:rPr>
              <w:t>Other (Please Specify)</w:t>
            </w:r>
            <w:r w:rsidRPr="00903E4B">
              <w:rPr>
                <w:rFonts w:hint="eastAsia"/>
                <w:sz w:val="18"/>
                <w:lang w:eastAsia="zh-CN"/>
              </w:rPr>
              <w:t xml:space="preserve">   </w:t>
            </w:r>
            <w:r w:rsidRPr="00903E4B">
              <w:rPr>
                <w:rFonts w:hint="eastAsia"/>
                <w:sz w:val="18"/>
                <w:lang w:eastAsia="zh-CN"/>
              </w:rPr>
              <w:t>其他（请说明）</w:t>
            </w:r>
          </w:p>
        </w:tc>
        <w:tc>
          <w:tcPr>
            <w:tcW w:w="4590" w:type="dxa"/>
            <w:gridSpan w:val="6"/>
            <w:tcBorders>
              <w:bottom w:val="single" w:sz="6" w:space="0" w:color="auto"/>
            </w:tcBorders>
          </w:tcPr>
          <w:p w:rsidR="0087150B" w:rsidRPr="00D16DE0" w:rsidRDefault="0087150B" w:rsidP="00447A3C">
            <w:pPr>
              <w:rPr>
                <w:sz w:val="18"/>
                <w:szCs w:val="18"/>
                <w:lang w:eastAsia="zh-CN"/>
              </w:rPr>
            </w:pPr>
          </w:p>
        </w:tc>
      </w:tr>
      <w:tr w:rsidR="0087150B" w:rsidRPr="002B7C50" w:rsidTr="002F565E">
        <w:trPr>
          <w:cantSplit/>
          <w:trHeight w:val="399"/>
        </w:trPr>
        <w:tc>
          <w:tcPr>
            <w:tcW w:w="9810" w:type="dxa"/>
            <w:gridSpan w:val="13"/>
            <w:shd w:val="clear" w:color="auto" w:fill="FFFF00"/>
          </w:tcPr>
          <w:p w:rsidR="0087150B" w:rsidRPr="003D6A8E" w:rsidRDefault="0087150B" w:rsidP="00447A3C">
            <w:pPr>
              <w:spacing w:after="60"/>
              <w:rPr>
                <w:sz w:val="20"/>
                <w:lang w:eastAsia="zh-CN"/>
              </w:rPr>
            </w:pPr>
            <w:proofErr w:type="spellStart"/>
            <w:r>
              <w:rPr>
                <w:rFonts w:hint="eastAsia"/>
                <w:sz w:val="20"/>
              </w:rPr>
              <w:t>Pricing</w:t>
            </w:r>
            <w:r>
              <w:rPr>
                <w:rFonts w:hint="eastAsia"/>
                <w:sz w:val="20"/>
              </w:rPr>
              <w:t>价格</w:t>
            </w:r>
            <w:proofErr w:type="spellEnd"/>
          </w:p>
        </w:tc>
      </w:tr>
      <w:tr w:rsidR="0087150B" w:rsidRPr="002B7C50" w:rsidTr="002F565E">
        <w:trPr>
          <w:cantSplit/>
          <w:trHeight w:val="399"/>
        </w:trPr>
        <w:tc>
          <w:tcPr>
            <w:tcW w:w="2124" w:type="dxa"/>
            <w:shd w:val="clear" w:color="auto" w:fill="C0C0C0"/>
          </w:tcPr>
          <w:p w:rsidR="0087150B" w:rsidRPr="00AE229F" w:rsidRDefault="0087150B" w:rsidP="00447A3C">
            <w:pPr>
              <w:spacing w:before="60" w:after="60"/>
              <w:rPr>
                <w:sz w:val="18"/>
                <w:szCs w:val="18"/>
                <w:lang w:eastAsia="zh-CN"/>
              </w:rPr>
            </w:pPr>
            <w:r w:rsidRPr="00AE229F">
              <w:rPr>
                <w:sz w:val="18"/>
                <w:szCs w:val="18"/>
              </w:rPr>
              <w:t>T</w:t>
            </w:r>
            <w:r w:rsidRPr="00AE229F">
              <w:rPr>
                <w:rFonts w:hint="eastAsia"/>
                <w:sz w:val="18"/>
                <w:szCs w:val="18"/>
              </w:rPr>
              <w:t xml:space="preserve">otal </w:t>
            </w:r>
            <w:r>
              <w:rPr>
                <w:rFonts w:hint="eastAsia"/>
                <w:sz w:val="18"/>
                <w:szCs w:val="18"/>
                <w:lang w:eastAsia="zh-CN"/>
              </w:rPr>
              <w:t>Service Fee</w:t>
            </w:r>
            <w:r>
              <w:rPr>
                <w:rFonts w:hint="eastAsia"/>
                <w:sz w:val="18"/>
                <w:szCs w:val="18"/>
                <w:lang w:eastAsia="zh-CN"/>
              </w:rPr>
              <w:t>总服务费用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(RMB)</w:t>
            </w:r>
          </w:p>
        </w:tc>
        <w:tc>
          <w:tcPr>
            <w:tcW w:w="7686" w:type="dxa"/>
            <w:gridSpan w:val="12"/>
          </w:tcPr>
          <w:p w:rsidR="0087150B" w:rsidRPr="008F562F" w:rsidRDefault="0087150B" w:rsidP="00447A3C">
            <w:pPr>
              <w:rPr>
                <w:sz w:val="20"/>
                <w:lang w:eastAsia="zh-CN"/>
              </w:rPr>
            </w:pPr>
          </w:p>
        </w:tc>
      </w:tr>
      <w:tr w:rsidR="0087150B" w:rsidRPr="002B7C50" w:rsidTr="002F565E">
        <w:trPr>
          <w:cantSplit/>
          <w:trHeight w:val="399"/>
        </w:trPr>
        <w:tc>
          <w:tcPr>
            <w:tcW w:w="2124" w:type="dxa"/>
            <w:shd w:val="clear" w:color="auto" w:fill="C0C0C0"/>
          </w:tcPr>
          <w:p w:rsidR="0087150B" w:rsidRDefault="0087150B" w:rsidP="00447A3C">
            <w:pPr>
              <w:spacing w:before="60" w:after="6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Billing Plan</w:t>
            </w:r>
          </w:p>
          <w:p w:rsidR="0087150B" w:rsidRPr="00AE229F" w:rsidRDefault="0087150B" w:rsidP="00447A3C">
            <w:pPr>
              <w:spacing w:before="60" w:after="6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开票计划</w:t>
            </w:r>
          </w:p>
        </w:tc>
        <w:tc>
          <w:tcPr>
            <w:tcW w:w="7686" w:type="dxa"/>
            <w:gridSpan w:val="12"/>
          </w:tcPr>
          <w:p w:rsidR="0087150B" w:rsidRPr="002E484D" w:rsidRDefault="0087150B" w:rsidP="00447A3C">
            <w:pPr>
              <w:rPr>
                <w:rFonts w:cs="Arial"/>
                <w:sz w:val="18"/>
                <w:szCs w:val="18"/>
                <w:lang w:eastAsia="zh-CN"/>
              </w:rPr>
            </w:pPr>
          </w:p>
        </w:tc>
      </w:tr>
      <w:tr w:rsidR="0087150B" w:rsidRPr="002B7C50" w:rsidTr="002F565E">
        <w:trPr>
          <w:cantSplit/>
          <w:trHeight w:val="399"/>
        </w:trPr>
        <w:tc>
          <w:tcPr>
            <w:tcW w:w="2124" w:type="dxa"/>
            <w:shd w:val="clear" w:color="auto" w:fill="C0C0C0"/>
          </w:tcPr>
          <w:p w:rsidR="0087150B" w:rsidRDefault="0087150B" w:rsidP="00447A3C">
            <w:pPr>
              <w:spacing w:before="60" w:after="6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Payment Term </w:t>
            </w:r>
          </w:p>
          <w:p w:rsidR="0087150B" w:rsidRDefault="0087150B" w:rsidP="00447A3C">
            <w:pPr>
              <w:spacing w:before="60" w:after="6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付款条款</w:t>
            </w:r>
          </w:p>
        </w:tc>
        <w:tc>
          <w:tcPr>
            <w:tcW w:w="7686" w:type="dxa"/>
            <w:gridSpan w:val="12"/>
          </w:tcPr>
          <w:p w:rsidR="0087150B" w:rsidRDefault="0087150B" w:rsidP="00447A3C">
            <w:pPr>
              <w:spacing w:before="0"/>
              <w:rPr>
                <w:sz w:val="20"/>
                <w:lang w:eastAsia="zh-CN"/>
              </w:rPr>
            </w:pPr>
          </w:p>
        </w:tc>
      </w:tr>
      <w:tr w:rsidR="0087150B" w:rsidRPr="002B7C50" w:rsidTr="002F565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291"/>
        </w:trPr>
        <w:tc>
          <w:tcPr>
            <w:tcW w:w="9810" w:type="dxa"/>
            <w:gridSpan w:val="1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</w:tcPr>
          <w:p w:rsidR="0087150B" w:rsidRPr="00377CDB" w:rsidRDefault="0087150B" w:rsidP="00447A3C">
            <w:pPr>
              <w:keepNext/>
              <w:keepLines/>
              <w:spacing w:before="280" w:after="60"/>
              <w:rPr>
                <w:sz w:val="20"/>
                <w:lang w:eastAsia="zh-CN"/>
              </w:rPr>
            </w:pPr>
            <w:r w:rsidRPr="00377CDB">
              <w:rPr>
                <w:sz w:val="20"/>
              </w:rPr>
              <w:t>Section 3: Approval</w:t>
            </w:r>
            <w:r w:rsidRPr="00377CDB">
              <w:rPr>
                <w:rFonts w:hint="eastAsia"/>
                <w:sz w:val="20"/>
                <w:lang w:eastAsia="zh-CN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  <w:r w:rsidRPr="00377CDB">
              <w:rPr>
                <w:rFonts w:hint="eastAsia"/>
                <w:sz w:val="20"/>
                <w:lang w:eastAsia="zh-CN"/>
              </w:rPr>
              <w:t>第</w:t>
            </w:r>
            <w:r w:rsidRPr="00377CDB">
              <w:rPr>
                <w:rFonts w:hint="eastAsia"/>
                <w:sz w:val="20"/>
                <w:lang w:eastAsia="zh-CN"/>
              </w:rPr>
              <w:t>3</w:t>
            </w:r>
            <w:r w:rsidRPr="00377CDB">
              <w:rPr>
                <w:rFonts w:hint="eastAsia"/>
                <w:sz w:val="20"/>
                <w:lang w:eastAsia="zh-CN"/>
              </w:rPr>
              <w:t>部分：审批</w:t>
            </w:r>
          </w:p>
        </w:tc>
      </w:tr>
      <w:tr w:rsidR="0087150B" w:rsidRPr="002B7C50" w:rsidTr="002F565E">
        <w:trPr>
          <w:cantSplit/>
          <w:trHeight w:val="476"/>
        </w:trPr>
        <w:tc>
          <w:tcPr>
            <w:tcW w:w="9810" w:type="dxa"/>
            <w:gridSpan w:val="13"/>
            <w:shd w:val="clear" w:color="auto" w:fill="FFFF00"/>
          </w:tcPr>
          <w:p w:rsidR="0087150B" w:rsidRPr="00120674" w:rsidRDefault="0087150B" w:rsidP="00447A3C">
            <w:pPr>
              <w:spacing w:after="60"/>
              <w:rPr>
                <w:sz w:val="20"/>
                <w:lang w:eastAsia="zh-CN"/>
              </w:rPr>
            </w:pPr>
            <w:r w:rsidRPr="00120674">
              <w:rPr>
                <w:rFonts w:hint="eastAsia"/>
                <w:sz w:val="20"/>
                <w:lang w:eastAsia="zh-CN"/>
              </w:rPr>
              <w:t xml:space="preserve">Approval Status </w:t>
            </w:r>
            <w:r w:rsidRPr="00120674">
              <w:rPr>
                <w:rFonts w:hint="eastAsia"/>
                <w:sz w:val="20"/>
                <w:lang w:eastAsia="zh-CN"/>
              </w:rPr>
              <w:t>审批状态</w:t>
            </w:r>
          </w:p>
        </w:tc>
      </w:tr>
      <w:tr w:rsidR="0087150B" w:rsidRPr="002B7C50" w:rsidTr="002F565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651"/>
        </w:trPr>
        <w:tc>
          <w:tcPr>
            <w:tcW w:w="40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50B" w:rsidRPr="00797ED2" w:rsidRDefault="0087150B" w:rsidP="00447A3C">
            <w:pPr>
              <w:keepNext/>
              <w:keepLines/>
              <w:spacing w:after="120"/>
              <w:rPr>
                <w:b/>
                <w:sz w:val="18"/>
                <w:szCs w:val="18"/>
                <w:lang w:eastAsia="zh-CN"/>
              </w:rPr>
            </w:pPr>
            <w:r w:rsidRPr="00797ED2">
              <w:rPr>
                <w:rFonts w:hint="eastAsia"/>
                <w:b/>
                <w:sz w:val="18"/>
                <w:szCs w:val="18"/>
                <w:lang w:eastAsia="zh-CN"/>
              </w:rPr>
              <w:lastRenderedPageBreak/>
              <w:t xml:space="preserve">Approval Result </w:t>
            </w:r>
            <w:r w:rsidRPr="00797ED2">
              <w:rPr>
                <w:rFonts w:hint="eastAsia"/>
                <w:b/>
                <w:sz w:val="18"/>
                <w:szCs w:val="18"/>
                <w:lang w:eastAsia="zh-CN"/>
              </w:rPr>
              <w:t>审批结果</w:t>
            </w:r>
          </w:p>
        </w:tc>
        <w:tc>
          <w:tcPr>
            <w:tcW w:w="571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50B" w:rsidRDefault="0087150B" w:rsidP="00447A3C">
            <w:pPr>
              <w:keepNext/>
              <w:keepLines/>
              <w:spacing w:after="120"/>
              <w:rPr>
                <w:b/>
                <w:sz w:val="16"/>
                <w:lang w:eastAsia="zh-CN"/>
              </w:rPr>
            </w:pPr>
            <w:r w:rsidRPr="00797ED2">
              <w:rPr>
                <w:rFonts w:hint="eastAsia"/>
                <w:b/>
                <w:sz w:val="18"/>
                <w:szCs w:val="18"/>
                <w:lang w:eastAsia="zh-CN"/>
              </w:rPr>
              <w:t xml:space="preserve">Approved </w:t>
            </w:r>
            <w:r>
              <w:rPr>
                <w:rFonts w:hint="eastAsia"/>
                <w:b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hint="eastAsia"/>
                <w:b/>
                <w:sz w:val="18"/>
                <w:szCs w:val="18"/>
                <w:lang w:eastAsia="zh-CN"/>
              </w:rPr>
              <w:sym w:font="Wingdings 2" w:char="F0A3"/>
            </w:r>
            <w:r w:rsidRPr="00797ED2">
              <w:rPr>
                <w:rFonts w:hint="eastAsia"/>
                <w:b/>
                <w:sz w:val="18"/>
                <w:szCs w:val="18"/>
                <w:lang w:eastAsia="zh-CN"/>
              </w:rPr>
              <w:t xml:space="preserve">            </w:t>
            </w:r>
            <w:r>
              <w:rPr>
                <w:rFonts w:hint="eastAsia"/>
                <w:b/>
                <w:sz w:val="18"/>
                <w:szCs w:val="18"/>
                <w:lang w:eastAsia="zh-CN"/>
              </w:rPr>
              <w:t xml:space="preserve"> </w:t>
            </w:r>
            <w:r w:rsidRPr="00797ED2">
              <w:rPr>
                <w:rFonts w:hint="eastAsia"/>
                <w:b/>
                <w:sz w:val="18"/>
                <w:szCs w:val="18"/>
                <w:lang w:eastAsia="zh-CN"/>
              </w:rPr>
              <w:t xml:space="preserve">                      Rejected    </w:t>
            </w:r>
            <w:r>
              <w:rPr>
                <w:rFonts w:hint="eastAsia"/>
                <w:b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b/>
                <w:sz w:val="18"/>
                <w:szCs w:val="18"/>
                <w:lang w:eastAsia="zh-CN"/>
              </w:rPr>
              <w:sym w:font="Wingdings 2" w:char="F0A3"/>
            </w:r>
            <w:r w:rsidRPr="00797ED2">
              <w:rPr>
                <w:rFonts w:hint="eastAsia"/>
                <w:b/>
                <w:sz w:val="18"/>
                <w:szCs w:val="18"/>
                <w:lang w:eastAsia="zh-CN"/>
              </w:rPr>
              <w:t xml:space="preserve">                                                     </w:t>
            </w:r>
            <w:r w:rsidRPr="00797ED2">
              <w:rPr>
                <w:rFonts w:hint="eastAsia"/>
                <w:b/>
                <w:sz w:val="18"/>
                <w:szCs w:val="18"/>
                <w:lang w:eastAsia="zh-CN"/>
              </w:rPr>
              <w:t>批准</w:t>
            </w:r>
            <w:r>
              <w:rPr>
                <w:rFonts w:hint="eastAsia"/>
                <w:b/>
                <w:sz w:val="16"/>
                <w:lang w:eastAsia="zh-CN"/>
              </w:rPr>
              <w:t xml:space="preserve">                                                           </w:t>
            </w:r>
            <w:r>
              <w:rPr>
                <w:rFonts w:hint="eastAsia"/>
                <w:b/>
                <w:sz w:val="16"/>
                <w:lang w:eastAsia="zh-CN"/>
              </w:rPr>
              <w:t>拒绝</w:t>
            </w:r>
          </w:p>
        </w:tc>
      </w:tr>
      <w:tr w:rsidR="0087150B" w:rsidRPr="002B7C50" w:rsidTr="002F565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363"/>
        </w:trPr>
        <w:tc>
          <w:tcPr>
            <w:tcW w:w="40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50B" w:rsidRPr="00797ED2" w:rsidRDefault="0087150B" w:rsidP="00447A3C">
            <w:pPr>
              <w:keepNext/>
              <w:keepLines/>
              <w:spacing w:after="120"/>
              <w:rPr>
                <w:sz w:val="18"/>
                <w:szCs w:val="18"/>
                <w:lang w:eastAsia="zh-CN"/>
              </w:rPr>
            </w:pPr>
            <w:r>
              <w:rPr>
                <w:b/>
                <w:sz w:val="18"/>
                <w:szCs w:val="18"/>
              </w:rPr>
              <w:t xml:space="preserve">Agreed </w:t>
            </w:r>
            <w:r>
              <w:rPr>
                <w:rFonts w:hint="eastAsia"/>
                <w:b/>
                <w:sz w:val="18"/>
                <w:szCs w:val="18"/>
                <w:lang w:eastAsia="zh-CN"/>
              </w:rPr>
              <w:t xml:space="preserve">Start </w:t>
            </w:r>
            <w:r>
              <w:rPr>
                <w:b/>
                <w:sz w:val="18"/>
                <w:szCs w:val="18"/>
              </w:rPr>
              <w:t>Date for</w:t>
            </w:r>
            <w:r>
              <w:rPr>
                <w:rFonts w:hint="eastAsia"/>
                <w:b/>
                <w:sz w:val="18"/>
                <w:szCs w:val="18"/>
                <w:lang w:eastAsia="zh-CN"/>
              </w:rPr>
              <w:t xml:space="preserve"> </w:t>
            </w:r>
            <w:r w:rsidRPr="00797ED2">
              <w:rPr>
                <w:b/>
                <w:sz w:val="18"/>
                <w:szCs w:val="18"/>
              </w:rPr>
              <w:t>Implementation</w:t>
            </w:r>
            <w:r w:rsidRPr="00797ED2">
              <w:rPr>
                <w:rFonts w:hint="eastAsia"/>
                <w:b/>
                <w:sz w:val="18"/>
                <w:szCs w:val="18"/>
                <w:lang w:eastAsia="zh-CN"/>
              </w:rPr>
              <w:t xml:space="preserve">                 </w:t>
            </w:r>
            <w:r>
              <w:rPr>
                <w:rFonts w:hint="eastAsia"/>
                <w:b/>
                <w:sz w:val="18"/>
                <w:szCs w:val="18"/>
                <w:lang w:eastAsia="zh-CN"/>
              </w:rPr>
              <w:t xml:space="preserve">            </w:t>
            </w:r>
            <w:r w:rsidRPr="00797ED2">
              <w:rPr>
                <w:b/>
                <w:sz w:val="18"/>
                <w:szCs w:val="18"/>
                <w:lang w:eastAsia="zh-CN"/>
              </w:rPr>
              <w:t>双方</w:t>
            </w:r>
            <w:r w:rsidRPr="00797ED2">
              <w:rPr>
                <w:rFonts w:hint="eastAsia"/>
                <w:b/>
                <w:sz w:val="18"/>
                <w:szCs w:val="18"/>
                <w:lang w:eastAsia="zh-CN"/>
              </w:rPr>
              <w:t>协定</w:t>
            </w:r>
            <w:r w:rsidRPr="00797ED2">
              <w:rPr>
                <w:b/>
                <w:sz w:val="18"/>
                <w:szCs w:val="18"/>
                <w:lang w:eastAsia="zh-CN"/>
              </w:rPr>
              <w:t>的</w:t>
            </w:r>
            <w:r w:rsidRPr="00797ED2">
              <w:rPr>
                <w:rFonts w:hint="eastAsia"/>
                <w:b/>
                <w:sz w:val="18"/>
                <w:szCs w:val="18"/>
                <w:lang w:eastAsia="zh-CN"/>
              </w:rPr>
              <w:t>开始实施日期</w:t>
            </w:r>
          </w:p>
        </w:tc>
        <w:tc>
          <w:tcPr>
            <w:tcW w:w="571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50B" w:rsidRPr="008A6BE0" w:rsidRDefault="0087150B" w:rsidP="00447A3C">
            <w:pPr>
              <w:rPr>
                <w:sz w:val="20"/>
                <w:lang w:eastAsia="zh-CN"/>
              </w:rPr>
            </w:pPr>
          </w:p>
        </w:tc>
      </w:tr>
      <w:tr w:rsidR="0087150B" w:rsidRPr="002B7C50" w:rsidTr="002F565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363"/>
        </w:trPr>
        <w:tc>
          <w:tcPr>
            <w:tcW w:w="40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50B" w:rsidRDefault="0087150B" w:rsidP="00447A3C">
            <w:pPr>
              <w:keepNext/>
              <w:keepLines/>
              <w:spacing w:after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Agreed </w:t>
            </w:r>
            <w:r>
              <w:rPr>
                <w:rFonts w:hint="eastAsia"/>
                <w:b/>
                <w:sz w:val="18"/>
                <w:szCs w:val="18"/>
                <w:lang w:eastAsia="zh-CN"/>
              </w:rPr>
              <w:t xml:space="preserve">Completion </w:t>
            </w:r>
            <w:r>
              <w:rPr>
                <w:b/>
                <w:sz w:val="18"/>
                <w:szCs w:val="18"/>
              </w:rPr>
              <w:t>Date for</w:t>
            </w:r>
            <w:r>
              <w:rPr>
                <w:rFonts w:hint="eastAsia"/>
                <w:b/>
                <w:sz w:val="18"/>
                <w:szCs w:val="18"/>
                <w:lang w:eastAsia="zh-CN"/>
              </w:rPr>
              <w:t xml:space="preserve"> </w:t>
            </w:r>
            <w:r w:rsidRPr="00797ED2">
              <w:rPr>
                <w:b/>
                <w:sz w:val="18"/>
                <w:szCs w:val="18"/>
              </w:rPr>
              <w:t>Implementation</w:t>
            </w:r>
            <w:r w:rsidRPr="00797ED2">
              <w:rPr>
                <w:rFonts w:hint="eastAsia"/>
                <w:b/>
                <w:sz w:val="18"/>
                <w:szCs w:val="18"/>
                <w:lang w:eastAsia="zh-CN"/>
              </w:rPr>
              <w:t xml:space="preserve">                 </w:t>
            </w:r>
            <w:r>
              <w:rPr>
                <w:rFonts w:hint="eastAsia"/>
                <w:b/>
                <w:sz w:val="18"/>
                <w:szCs w:val="18"/>
                <w:lang w:eastAsia="zh-CN"/>
              </w:rPr>
              <w:t xml:space="preserve">            </w:t>
            </w:r>
            <w:r w:rsidRPr="00797ED2">
              <w:rPr>
                <w:b/>
                <w:sz w:val="18"/>
                <w:szCs w:val="18"/>
                <w:lang w:eastAsia="zh-CN"/>
              </w:rPr>
              <w:t>双方</w:t>
            </w:r>
            <w:r w:rsidRPr="00797ED2">
              <w:rPr>
                <w:rFonts w:hint="eastAsia"/>
                <w:b/>
                <w:sz w:val="18"/>
                <w:szCs w:val="18"/>
                <w:lang w:eastAsia="zh-CN"/>
              </w:rPr>
              <w:t>协定</w:t>
            </w:r>
            <w:r w:rsidRPr="00797ED2">
              <w:rPr>
                <w:b/>
                <w:sz w:val="18"/>
                <w:szCs w:val="18"/>
                <w:lang w:eastAsia="zh-CN"/>
              </w:rPr>
              <w:t>的</w:t>
            </w:r>
            <w:r w:rsidRPr="00797ED2">
              <w:rPr>
                <w:rFonts w:hint="eastAsia"/>
                <w:b/>
                <w:sz w:val="18"/>
                <w:szCs w:val="18"/>
                <w:lang w:eastAsia="zh-CN"/>
              </w:rPr>
              <w:t>实施</w:t>
            </w:r>
            <w:r>
              <w:rPr>
                <w:rFonts w:hint="eastAsia"/>
                <w:b/>
                <w:sz w:val="18"/>
                <w:szCs w:val="18"/>
                <w:lang w:eastAsia="zh-CN"/>
              </w:rPr>
              <w:t>完成</w:t>
            </w:r>
            <w:r w:rsidRPr="00797ED2">
              <w:rPr>
                <w:rFonts w:hint="eastAsia"/>
                <w:b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571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50B" w:rsidRPr="008A6BE0" w:rsidRDefault="0087150B" w:rsidP="00447A3C">
            <w:pPr>
              <w:rPr>
                <w:sz w:val="20"/>
                <w:lang w:eastAsia="zh-CN"/>
              </w:rPr>
            </w:pPr>
          </w:p>
        </w:tc>
      </w:tr>
      <w:tr w:rsidR="0087150B" w:rsidRPr="002B7C50" w:rsidTr="002F565E">
        <w:trPr>
          <w:cantSplit/>
          <w:trHeight w:val="476"/>
        </w:trPr>
        <w:tc>
          <w:tcPr>
            <w:tcW w:w="9810" w:type="dxa"/>
            <w:gridSpan w:val="13"/>
            <w:shd w:val="clear" w:color="auto" w:fill="FFFF00"/>
          </w:tcPr>
          <w:p w:rsidR="0087150B" w:rsidRPr="00120674" w:rsidRDefault="0087150B" w:rsidP="00447A3C">
            <w:pPr>
              <w:spacing w:after="60"/>
              <w:rPr>
                <w:sz w:val="20"/>
                <w:lang w:eastAsia="zh-CN"/>
              </w:rPr>
            </w:pPr>
            <w:r w:rsidRPr="00120674">
              <w:rPr>
                <w:rFonts w:hint="eastAsia"/>
                <w:sz w:val="20"/>
                <w:lang w:eastAsia="zh-CN"/>
              </w:rPr>
              <w:t xml:space="preserve">Sign off </w:t>
            </w:r>
            <w:r w:rsidRPr="00120674">
              <w:rPr>
                <w:rFonts w:hint="eastAsia"/>
                <w:sz w:val="20"/>
                <w:lang w:eastAsia="zh-CN"/>
              </w:rPr>
              <w:t>签署</w:t>
            </w:r>
          </w:p>
        </w:tc>
      </w:tr>
      <w:tr w:rsidR="0087150B" w:rsidRPr="002B7C50" w:rsidTr="00831D0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488"/>
        </w:trPr>
        <w:tc>
          <w:tcPr>
            <w:tcW w:w="25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87150B" w:rsidRPr="0018292D" w:rsidRDefault="0087150B" w:rsidP="00447A3C">
            <w:pPr>
              <w:keepNext/>
              <w:keepLines/>
              <w:spacing w:after="120"/>
              <w:rPr>
                <w:b/>
                <w:sz w:val="18"/>
                <w:szCs w:val="18"/>
                <w:lang w:eastAsia="zh-CN"/>
              </w:rPr>
            </w:pPr>
            <w:r w:rsidRPr="0018292D">
              <w:rPr>
                <w:rFonts w:cs="Arial"/>
                <w:b/>
                <w:sz w:val="18"/>
                <w:szCs w:val="18"/>
              </w:rPr>
              <w:t>Responsibility</w:t>
            </w:r>
            <w:r w:rsidRPr="0018292D">
              <w:rPr>
                <w:rFonts w:cs="Arial" w:hint="eastAsia"/>
                <w:b/>
                <w:sz w:val="18"/>
                <w:szCs w:val="18"/>
                <w:lang w:eastAsia="zh-CN"/>
              </w:rPr>
              <w:t xml:space="preserve"> </w:t>
            </w:r>
            <w:r w:rsidRPr="0018292D">
              <w:rPr>
                <w:rFonts w:cs="Arial" w:hint="eastAsia"/>
                <w:b/>
                <w:sz w:val="18"/>
                <w:szCs w:val="18"/>
                <w:lang w:eastAsia="zh-CN"/>
              </w:rPr>
              <w:t>负责人</w:t>
            </w:r>
          </w:p>
        </w:tc>
        <w:tc>
          <w:tcPr>
            <w:tcW w:w="24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87150B" w:rsidRPr="0018292D" w:rsidRDefault="0087150B" w:rsidP="00447A3C">
            <w:pPr>
              <w:keepNext/>
              <w:keepLines/>
              <w:spacing w:after="120"/>
              <w:rPr>
                <w:b/>
                <w:sz w:val="18"/>
                <w:szCs w:val="18"/>
              </w:rPr>
            </w:pPr>
            <w:r w:rsidRPr="0018292D">
              <w:rPr>
                <w:rFonts w:cs="Arial"/>
                <w:b/>
                <w:sz w:val="18"/>
                <w:szCs w:val="18"/>
                <w:lang w:eastAsia="zh-CN"/>
              </w:rPr>
              <w:t>Name</w:t>
            </w:r>
            <w:r w:rsidRPr="0018292D">
              <w:rPr>
                <w:rFonts w:cs="Arial" w:hint="eastAsia"/>
                <w:b/>
                <w:sz w:val="18"/>
                <w:szCs w:val="18"/>
                <w:lang w:eastAsia="zh-CN"/>
              </w:rPr>
              <w:t xml:space="preserve"> </w:t>
            </w:r>
            <w:r w:rsidRPr="0018292D">
              <w:rPr>
                <w:rFonts w:cs="Arial" w:hint="eastAsia"/>
                <w:b/>
                <w:sz w:val="18"/>
                <w:szCs w:val="18"/>
                <w:lang w:eastAsia="zh-CN"/>
              </w:rPr>
              <w:t>姓名</w:t>
            </w:r>
          </w:p>
        </w:tc>
        <w:tc>
          <w:tcPr>
            <w:tcW w:w="24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87150B" w:rsidRPr="0018292D" w:rsidRDefault="0087150B" w:rsidP="00447A3C">
            <w:pPr>
              <w:keepNext/>
              <w:keepLines/>
              <w:spacing w:after="120"/>
              <w:rPr>
                <w:b/>
                <w:sz w:val="18"/>
                <w:szCs w:val="18"/>
                <w:lang w:eastAsia="zh-CN"/>
              </w:rPr>
            </w:pPr>
            <w:r w:rsidRPr="0018292D">
              <w:rPr>
                <w:rFonts w:cs="Arial"/>
                <w:b/>
                <w:sz w:val="18"/>
                <w:szCs w:val="18"/>
              </w:rPr>
              <w:t>Signature</w:t>
            </w:r>
            <w:r w:rsidRPr="0018292D">
              <w:rPr>
                <w:rFonts w:cs="Arial" w:hint="eastAsia"/>
                <w:b/>
                <w:sz w:val="18"/>
                <w:szCs w:val="18"/>
                <w:lang w:eastAsia="zh-CN"/>
              </w:rPr>
              <w:t xml:space="preserve"> </w:t>
            </w:r>
            <w:r w:rsidRPr="0018292D">
              <w:rPr>
                <w:rFonts w:cs="Arial" w:hint="eastAsia"/>
                <w:b/>
                <w:sz w:val="18"/>
                <w:szCs w:val="18"/>
                <w:lang w:eastAsia="zh-CN"/>
              </w:rPr>
              <w:t>签署</w:t>
            </w:r>
          </w:p>
        </w:tc>
        <w:tc>
          <w:tcPr>
            <w:tcW w:w="23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87150B" w:rsidRPr="0018292D" w:rsidRDefault="0087150B" w:rsidP="00447A3C">
            <w:pPr>
              <w:keepNext/>
              <w:keepLines/>
              <w:spacing w:after="120"/>
              <w:rPr>
                <w:b/>
                <w:sz w:val="18"/>
                <w:szCs w:val="18"/>
                <w:lang w:eastAsia="zh-CN"/>
              </w:rPr>
            </w:pPr>
            <w:r w:rsidRPr="0018292D">
              <w:rPr>
                <w:rFonts w:cs="Arial"/>
                <w:b/>
                <w:sz w:val="18"/>
                <w:szCs w:val="18"/>
              </w:rPr>
              <w:t>Date</w:t>
            </w:r>
            <w:r w:rsidRPr="0018292D">
              <w:rPr>
                <w:rFonts w:cs="Arial" w:hint="eastAsia"/>
                <w:b/>
                <w:sz w:val="18"/>
                <w:szCs w:val="18"/>
                <w:lang w:eastAsia="zh-CN"/>
              </w:rPr>
              <w:t xml:space="preserve"> </w:t>
            </w:r>
            <w:r w:rsidRPr="0018292D">
              <w:rPr>
                <w:rFonts w:cs="Arial" w:hint="eastAsia"/>
                <w:b/>
                <w:sz w:val="18"/>
                <w:szCs w:val="18"/>
                <w:lang w:eastAsia="zh-CN"/>
              </w:rPr>
              <w:t>日期</w:t>
            </w:r>
          </w:p>
        </w:tc>
      </w:tr>
      <w:tr w:rsidR="0087150B" w:rsidRPr="002B7C50" w:rsidTr="00831D0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488"/>
        </w:trPr>
        <w:tc>
          <w:tcPr>
            <w:tcW w:w="25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50B" w:rsidRPr="0018292D" w:rsidRDefault="0087150B" w:rsidP="00447A3C">
            <w:pPr>
              <w:spacing w:before="60" w:after="60"/>
              <w:rPr>
                <w:sz w:val="18"/>
                <w:szCs w:val="18"/>
                <w:lang w:eastAsia="zh-CN"/>
              </w:rPr>
            </w:pPr>
            <w:r w:rsidRPr="0018292D">
              <w:rPr>
                <w:sz w:val="18"/>
                <w:szCs w:val="18"/>
              </w:rPr>
              <w:t>Requestor</w:t>
            </w:r>
            <w:r w:rsidRPr="0018292D">
              <w:rPr>
                <w:rFonts w:hint="eastAsia"/>
                <w:sz w:val="18"/>
                <w:szCs w:val="18"/>
              </w:rPr>
              <w:t xml:space="preserve">                                 </w:t>
            </w:r>
            <w:proofErr w:type="spellStart"/>
            <w:r w:rsidRPr="0018292D">
              <w:rPr>
                <w:rFonts w:hint="eastAsia"/>
                <w:sz w:val="18"/>
                <w:szCs w:val="18"/>
              </w:rPr>
              <w:t>申请人</w:t>
            </w:r>
            <w:proofErr w:type="spellEnd"/>
          </w:p>
        </w:tc>
        <w:tc>
          <w:tcPr>
            <w:tcW w:w="24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50B" w:rsidRPr="008A6BE0" w:rsidRDefault="0087150B" w:rsidP="00447A3C">
            <w:pPr>
              <w:keepNext/>
              <w:keepLines/>
              <w:spacing w:after="120"/>
              <w:rPr>
                <w:sz w:val="18"/>
                <w:szCs w:val="18"/>
                <w:lang w:eastAsia="zh-CN"/>
              </w:rPr>
            </w:pPr>
          </w:p>
        </w:tc>
        <w:tc>
          <w:tcPr>
            <w:tcW w:w="24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50B" w:rsidRPr="003569AD" w:rsidRDefault="0087150B" w:rsidP="00447A3C">
            <w:pPr>
              <w:keepNext/>
              <w:keepLines/>
              <w:spacing w:after="120"/>
              <w:rPr>
                <w:b/>
                <w:sz w:val="18"/>
                <w:szCs w:val="18"/>
              </w:rPr>
            </w:pPr>
          </w:p>
        </w:tc>
        <w:tc>
          <w:tcPr>
            <w:tcW w:w="23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50B" w:rsidRPr="003569AD" w:rsidRDefault="0087150B" w:rsidP="00447A3C">
            <w:pPr>
              <w:keepNext/>
              <w:keepLines/>
              <w:spacing w:after="120"/>
              <w:rPr>
                <w:b/>
                <w:sz w:val="18"/>
                <w:szCs w:val="18"/>
                <w:lang w:eastAsia="zh-CN"/>
              </w:rPr>
            </w:pPr>
          </w:p>
        </w:tc>
      </w:tr>
      <w:tr w:rsidR="0087150B" w:rsidRPr="004F23D3" w:rsidTr="00831D0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488"/>
        </w:trPr>
        <w:tc>
          <w:tcPr>
            <w:tcW w:w="25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50B" w:rsidRPr="0018292D" w:rsidRDefault="0087150B" w:rsidP="00447A3C">
            <w:pPr>
              <w:spacing w:before="60" w:after="60"/>
              <w:rPr>
                <w:b/>
                <w:sz w:val="18"/>
                <w:szCs w:val="18"/>
                <w:lang w:eastAsia="zh-CN"/>
              </w:rPr>
            </w:pPr>
            <w:r w:rsidRPr="0018292D">
              <w:rPr>
                <w:rFonts w:hint="eastAsia"/>
                <w:sz w:val="18"/>
                <w:szCs w:val="18"/>
              </w:rPr>
              <w:t xml:space="preserve">Business Owner                        </w:t>
            </w:r>
            <w:proofErr w:type="spellStart"/>
            <w:r w:rsidRPr="0018292D">
              <w:rPr>
                <w:rFonts w:hint="eastAsia"/>
                <w:sz w:val="18"/>
                <w:szCs w:val="18"/>
              </w:rPr>
              <w:t>业务负责人</w:t>
            </w:r>
            <w:proofErr w:type="spellEnd"/>
          </w:p>
        </w:tc>
        <w:tc>
          <w:tcPr>
            <w:tcW w:w="24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50B" w:rsidRPr="004F23D3" w:rsidRDefault="0087150B" w:rsidP="00447A3C">
            <w:pPr>
              <w:keepNext/>
              <w:keepLines/>
              <w:spacing w:after="120"/>
              <w:rPr>
                <w:sz w:val="18"/>
                <w:szCs w:val="18"/>
                <w:lang w:val="de-DE" w:eastAsia="zh-CN"/>
              </w:rPr>
            </w:pPr>
          </w:p>
        </w:tc>
        <w:tc>
          <w:tcPr>
            <w:tcW w:w="24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50B" w:rsidRPr="004F23D3" w:rsidRDefault="0087150B" w:rsidP="00447A3C">
            <w:pPr>
              <w:keepNext/>
              <w:keepLines/>
              <w:spacing w:after="120"/>
              <w:rPr>
                <w:b/>
                <w:sz w:val="18"/>
                <w:szCs w:val="18"/>
                <w:lang w:val="de-DE"/>
              </w:rPr>
            </w:pPr>
          </w:p>
        </w:tc>
        <w:tc>
          <w:tcPr>
            <w:tcW w:w="23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50B" w:rsidRPr="004F23D3" w:rsidRDefault="0087150B" w:rsidP="00447A3C">
            <w:pPr>
              <w:keepNext/>
              <w:keepLines/>
              <w:spacing w:after="120"/>
              <w:rPr>
                <w:b/>
                <w:sz w:val="18"/>
                <w:szCs w:val="18"/>
                <w:lang w:val="de-DE"/>
              </w:rPr>
            </w:pPr>
          </w:p>
        </w:tc>
      </w:tr>
      <w:tr w:rsidR="0087150B" w:rsidRPr="002B7C50" w:rsidTr="00831D0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488"/>
        </w:trPr>
        <w:tc>
          <w:tcPr>
            <w:tcW w:w="25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50B" w:rsidRPr="0018292D" w:rsidRDefault="0087150B" w:rsidP="00447A3C">
            <w:pPr>
              <w:spacing w:before="60" w:after="60"/>
              <w:rPr>
                <w:sz w:val="18"/>
                <w:szCs w:val="18"/>
                <w:lang w:eastAsia="zh-CN"/>
              </w:rPr>
            </w:pPr>
            <w:r w:rsidRPr="0018292D">
              <w:rPr>
                <w:rFonts w:hint="eastAsia"/>
                <w:sz w:val="18"/>
                <w:szCs w:val="18"/>
              </w:rPr>
              <w:t>Client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18292D">
              <w:rPr>
                <w:rFonts w:hint="eastAsia"/>
                <w:sz w:val="18"/>
                <w:szCs w:val="18"/>
              </w:rPr>
              <w:t xml:space="preserve">Project Manager             </w:t>
            </w:r>
            <w:proofErr w:type="spellStart"/>
            <w:r w:rsidRPr="0018292D">
              <w:rPr>
                <w:rFonts w:hint="eastAsia"/>
                <w:sz w:val="18"/>
                <w:szCs w:val="18"/>
              </w:rPr>
              <w:t>客户项目经理</w:t>
            </w:r>
            <w:proofErr w:type="spellEnd"/>
          </w:p>
        </w:tc>
        <w:tc>
          <w:tcPr>
            <w:tcW w:w="24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50B" w:rsidRPr="003569AD" w:rsidRDefault="0087150B" w:rsidP="00447A3C">
            <w:pPr>
              <w:keepNext/>
              <w:keepLines/>
              <w:spacing w:after="120"/>
              <w:rPr>
                <w:sz w:val="18"/>
                <w:szCs w:val="18"/>
                <w:lang w:eastAsia="zh-CN"/>
              </w:rPr>
            </w:pPr>
          </w:p>
        </w:tc>
        <w:tc>
          <w:tcPr>
            <w:tcW w:w="24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50B" w:rsidRPr="003569AD" w:rsidRDefault="0087150B" w:rsidP="00447A3C">
            <w:pPr>
              <w:keepNext/>
              <w:keepLines/>
              <w:spacing w:after="120"/>
              <w:rPr>
                <w:b/>
                <w:sz w:val="18"/>
                <w:szCs w:val="18"/>
              </w:rPr>
            </w:pPr>
          </w:p>
        </w:tc>
        <w:tc>
          <w:tcPr>
            <w:tcW w:w="23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50B" w:rsidRPr="003569AD" w:rsidRDefault="0087150B" w:rsidP="00447A3C">
            <w:pPr>
              <w:keepNext/>
              <w:keepLines/>
              <w:spacing w:after="120"/>
              <w:rPr>
                <w:b/>
                <w:sz w:val="18"/>
                <w:szCs w:val="18"/>
              </w:rPr>
            </w:pPr>
          </w:p>
        </w:tc>
      </w:tr>
      <w:tr w:rsidR="0087150B" w:rsidRPr="002B7C50" w:rsidTr="00831D0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488"/>
        </w:trPr>
        <w:tc>
          <w:tcPr>
            <w:tcW w:w="25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50B" w:rsidRPr="0018292D" w:rsidRDefault="0087150B" w:rsidP="00447A3C">
            <w:pPr>
              <w:spacing w:before="60" w:after="60"/>
              <w:rPr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HPE</w:t>
            </w:r>
            <w:r w:rsidRPr="0018292D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Project Manager</w:t>
            </w:r>
            <w:r w:rsidRPr="0018292D">
              <w:rPr>
                <w:rFonts w:hint="eastAsia"/>
                <w:sz w:val="18"/>
                <w:szCs w:val="18"/>
                <w:lang w:eastAsia="zh-CN"/>
              </w:rPr>
              <w:t xml:space="preserve">           </w:t>
            </w:r>
            <w:r>
              <w:rPr>
                <w:rFonts w:hint="eastAsia"/>
                <w:sz w:val="18"/>
                <w:szCs w:val="18"/>
                <w:lang w:eastAsia="zh-CN"/>
              </w:rPr>
              <w:t>慧与项目经理</w:t>
            </w:r>
          </w:p>
        </w:tc>
        <w:tc>
          <w:tcPr>
            <w:tcW w:w="24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50B" w:rsidRPr="003569AD" w:rsidRDefault="0087150B" w:rsidP="00447A3C">
            <w:pPr>
              <w:keepNext/>
              <w:keepLines/>
              <w:spacing w:after="120"/>
              <w:rPr>
                <w:sz w:val="18"/>
                <w:szCs w:val="18"/>
                <w:lang w:eastAsia="zh-CN"/>
              </w:rPr>
            </w:pPr>
          </w:p>
        </w:tc>
        <w:tc>
          <w:tcPr>
            <w:tcW w:w="24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50B" w:rsidRPr="003569AD" w:rsidRDefault="0087150B" w:rsidP="00447A3C">
            <w:pPr>
              <w:keepNext/>
              <w:keepLines/>
              <w:spacing w:after="120"/>
              <w:rPr>
                <w:b/>
                <w:sz w:val="18"/>
                <w:szCs w:val="18"/>
              </w:rPr>
            </w:pPr>
          </w:p>
        </w:tc>
        <w:tc>
          <w:tcPr>
            <w:tcW w:w="23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150B" w:rsidRPr="003569AD" w:rsidRDefault="0087150B" w:rsidP="00447A3C">
            <w:pPr>
              <w:keepNext/>
              <w:keepLines/>
              <w:spacing w:after="120"/>
              <w:rPr>
                <w:b/>
                <w:sz w:val="18"/>
                <w:szCs w:val="18"/>
              </w:rPr>
            </w:pPr>
          </w:p>
        </w:tc>
      </w:tr>
      <w:bookmarkEnd w:id="1"/>
      <w:bookmarkEnd w:id="2"/>
    </w:tbl>
    <w:p w:rsidR="0087150B" w:rsidRDefault="0087150B" w:rsidP="0087150B">
      <w:pPr>
        <w:spacing w:before="0"/>
        <w:rPr>
          <w:lang w:eastAsia="zh-CN"/>
        </w:rPr>
      </w:pPr>
    </w:p>
    <w:p w:rsidR="0087150B" w:rsidRDefault="0087150B" w:rsidP="0087150B">
      <w:pPr>
        <w:spacing w:before="0"/>
        <w:rPr>
          <w:lang w:eastAsia="zh-CN"/>
        </w:rPr>
      </w:pPr>
    </w:p>
    <w:p w:rsidR="0087150B" w:rsidRDefault="0087150B" w:rsidP="0087150B">
      <w:pPr>
        <w:spacing w:before="0"/>
        <w:rPr>
          <w:lang w:eastAsia="zh-CN"/>
        </w:rPr>
      </w:pPr>
    </w:p>
    <w:p w:rsidR="0087150B" w:rsidRDefault="0087150B" w:rsidP="0087150B">
      <w:pPr>
        <w:spacing w:before="0"/>
        <w:rPr>
          <w:lang w:eastAsia="zh-CN"/>
        </w:rPr>
      </w:pPr>
    </w:p>
    <w:p w:rsidR="0087150B" w:rsidRDefault="0087150B" w:rsidP="0087150B">
      <w:pPr>
        <w:spacing w:before="0"/>
        <w:rPr>
          <w:lang w:eastAsia="zh-CN"/>
        </w:rPr>
      </w:pPr>
    </w:p>
    <w:p w:rsidR="0087150B" w:rsidRDefault="0087150B" w:rsidP="0087150B">
      <w:pPr>
        <w:spacing w:before="0"/>
        <w:rPr>
          <w:lang w:eastAsia="zh-CN"/>
        </w:rPr>
      </w:pPr>
    </w:p>
    <w:p w:rsidR="0087150B" w:rsidRDefault="0087150B" w:rsidP="0087150B">
      <w:pPr>
        <w:jc w:val="center"/>
        <w:rPr>
          <w:rFonts w:cs="Arial"/>
          <w:b/>
          <w:sz w:val="28"/>
          <w:szCs w:val="28"/>
          <w:u w:val="single"/>
          <w:lang w:eastAsia="zh-CN"/>
        </w:rPr>
      </w:pPr>
    </w:p>
    <w:p w:rsidR="0087150B" w:rsidRDefault="0087150B" w:rsidP="0087150B">
      <w:pPr>
        <w:jc w:val="center"/>
        <w:rPr>
          <w:rFonts w:cs="Arial"/>
          <w:b/>
          <w:sz w:val="28"/>
          <w:szCs w:val="28"/>
          <w:u w:val="single"/>
          <w:lang w:eastAsia="zh-CN"/>
        </w:rPr>
      </w:pPr>
    </w:p>
    <w:p w:rsidR="0087150B" w:rsidRDefault="0087150B" w:rsidP="0087150B">
      <w:pPr>
        <w:jc w:val="center"/>
        <w:rPr>
          <w:rFonts w:cs="Arial"/>
          <w:b/>
          <w:sz w:val="28"/>
          <w:szCs w:val="28"/>
          <w:u w:val="single"/>
          <w:lang w:eastAsia="zh-CN"/>
        </w:rPr>
      </w:pPr>
      <w:r w:rsidRPr="00291602">
        <w:rPr>
          <w:rFonts w:cs="Arial"/>
          <w:b/>
          <w:sz w:val="28"/>
          <w:szCs w:val="28"/>
          <w:u w:val="single"/>
          <w:lang w:eastAsia="zh-CN"/>
        </w:rPr>
        <w:t>Signature Page</w:t>
      </w:r>
    </w:p>
    <w:p w:rsidR="0087150B" w:rsidRPr="00291602" w:rsidRDefault="0087150B" w:rsidP="0087150B">
      <w:pPr>
        <w:tabs>
          <w:tab w:val="left" w:pos="6540"/>
        </w:tabs>
        <w:rPr>
          <w:rFonts w:cs="Arial"/>
          <w:b/>
          <w:sz w:val="20"/>
          <w:lang w:eastAsia="zh-CN"/>
        </w:rPr>
      </w:pPr>
      <w:r w:rsidRPr="00291602">
        <w:rPr>
          <w:rFonts w:cs="Arial"/>
          <w:b/>
          <w:sz w:val="20"/>
          <w:lang w:eastAsia="zh-CN"/>
        </w:rPr>
        <w:tab/>
      </w:r>
    </w:p>
    <w:p w:rsidR="0087150B" w:rsidRPr="00291602" w:rsidRDefault="0087150B" w:rsidP="0087150B">
      <w:pPr>
        <w:rPr>
          <w:rFonts w:cs="Arial"/>
          <w:b/>
          <w:sz w:val="20"/>
          <w:lang w:eastAsia="zh-CN"/>
        </w:rPr>
      </w:pPr>
    </w:p>
    <w:p w:rsidR="0087150B" w:rsidRPr="00291602" w:rsidRDefault="0087150B" w:rsidP="0087150B">
      <w:pPr>
        <w:rPr>
          <w:rFonts w:cs="Arial"/>
          <w:b/>
          <w:sz w:val="20"/>
          <w:lang w:eastAsia="zh-CN"/>
        </w:rPr>
      </w:pPr>
      <w:r w:rsidRPr="00291602">
        <w:rPr>
          <w:rFonts w:cs="Arial"/>
          <w:b/>
          <w:sz w:val="20"/>
          <w:lang w:eastAsia="zh-CN"/>
        </w:rPr>
        <w:t xml:space="preserve">Signed by the authorized signatory of </w:t>
      </w:r>
      <w:r>
        <w:rPr>
          <w:rFonts w:cs="Arial" w:hint="eastAsia"/>
          <w:b/>
          <w:sz w:val="20"/>
          <w:lang w:eastAsia="zh-CN"/>
        </w:rPr>
        <w:t>[</w:t>
      </w:r>
      <w:r w:rsidRPr="00065003">
        <w:rPr>
          <w:rFonts w:cs="Arial" w:hint="eastAsia"/>
          <w:b/>
          <w:sz w:val="20"/>
          <w:shd w:val="pct15" w:color="auto" w:fill="FFFFFF"/>
          <w:lang w:eastAsia="zh-CN"/>
        </w:rPr>
        <w:t>Company Name</w:t>
      </w:r>
      <w:r>
        <w:rPr>
          <w:rFonts w:cs="Arial" w:hint="eastAsia"/>
          <w:b/>
          <w:sz w:val="20"/>
          <w:lang w:eastAsia="zh-CN"/>
        </w:rPr>
        <w:t>]</w:t>
      </w:r>
    </w:p>
    <w:p w:rsidR="0087150B" w:rsidRPr="00291602" w:rsidRDefault="0087150B" w:rsidP="0087150B">
      <w:pPr>
        <w:rPr>
          <w:rFonts w:cs="Arial"/>
          <w:b/>
          <w:sz w:val="20"/>
          <w:lang w:eastAsia="zh-CN"/>
        </w:rPr>
      </w:pPr>
    </w:p>
    <w:p w:rsidR="0087150B" w:rsidRPr="00291602" w:rsidRDefault="0087150B" w:rsidP="0087150B">
      <w:pPr>
        <w:rPr>
          <w:rFonts w:cs="Arial"/>
          <w:b/>
          <w:sz w:val="20"/>
          <w:lang w:eastAsia="zh-CN"/>
        </w:rPr>
      </w:pPr>
      <w:r w:rsidRPr="00291602">
        <w:rPr>
          <w:rFonts w:cs="Arial"/>
          <w:b/>
          <w:sz w:val="20"/>
          <w:lang w:eastAsia="zh-CN"/>
        </w:rPr>
        <w:t>Name of Signatory</w:t>
      </w:r>
      <w:r>
        <w:rPr>
          <w:rFonts w:cs="Arial"/>
          <w:b/>
          <w:sz w:val="20"/>
          <w:lang w:eastAsia="zh-CN"/>
        </w:rPr>
        <w:t xml:space="preserve">: </w:t>
      </w:r>
      <w:r>
        <w:rPr>
          <w:rFonts w:hAnsi="SimSun" w:cs="Arial" w:hint="eastAsia"/>
          <w:b/>
          <w:sz w:val="20"/>
          <w:lang w:eastAsia="zh-CN"/>
        </w:rPr>
        <w:t xml:space="preserve">       </w:t>
      </w:r>
      <w:r>
        <w:rPr>
          <w:rFonts w:cs="Arial"/>
          <w:b/>
          <w:sz w:val="20"/>
          <w:lang w:eastAsia="zh-CN"/>
        </w:rPr>
        <w:t>_____________________________</w:t>
      </w:r>
      <w:r>
        <w:rPr>
          <w:rFonts w:cs="Arial" w:hint="eastAsia"/>
          <w:b/>
          <w:sz w:val="20"/>
          <w:lang w:eastAsia="zh-CN"/>
        </w:rPr>
        <w:t>_</w:t>
      </w:r>
    </w:p>
    <w:p w:rsidR="0087150B" w:rsidRPr="00291602" w:rsidRDefault="0087150B" w:rsidP="0087150B">
      <w:pPr>
        <w:rPr>
          <w:rFonts w:cs="Arial"/>
          <w:b/>
          <w:sz w:val="20"/>
          <w:lang w:eastAsia="zh-CN"/>
        </w:rPr>
      </w:pPr>
    </w:p>
    <w:p w:rsidR="0087150B" w:rsidRPr="00291602" w:rsidRDefault="0087150B" w:rsidP="0087150B">
      <w:pPr>
        <w:rPr>
          <w:rFonts w:cs="Arial"/>
          <w:b/>
          <w:sz w:val="20"/>
          <w:lang w:eastAsia="zh-CN"/>
        </w:rPr>
      </w:pPr>
      <w:r w:rsidRPr="00291602">
        <w:rPr>
          <w:rFonts w:cs="Arial"/>
          <w:b/>
          <w:sz w:val="20"/>
          <w:lang w:eastAsia="zh-CN"/>
        </w:rPr>
        <w:t xml:space="preserve">Date:  </w:t>
      </w:r>
      <w:r>
        <w:rPr>
          <w:rFonts w:cs="Arial" w:hint="eastAsia"/>
          <w:b/>
          <w:sz w:val="20"/>
          <w:lang w:eastAsia="zh-CN"/>
        </w:rPr>
        <w:t xml:space="preserve"> </w:t>
      </w:r>
      <w:r w:rsidRPr="00291602">
        <w:rPr>
          <w:rFonts w:cs="Arial"/>
          <w:b/>
          <w:sz w:val="20"/>
          <w:lang w:eastAsia="zh-CN"/>
        </w:rPr>
        <w:t>________________</w:t>
      </w:r>
    </w:p>
    <w:p w:rsidR="0087150B" w:rsidRPr="00291602" w:rsidRDefault="0087150B" w:rsidP="0087150B">
      <w:pPr>
        <w:rPr>
          <w:rFonts w:cs="Arial"/>
          <w:b/>
          <w:sz w:val="20"/>
          <w:lang w:eastAsia="zh-CN"/>
        </w:rPr>
      </w:pPr>
    </w:p>
    <w:p w:rsidR="0087150B" w:rsidRPr="00291602" w:rsidRDefault="0087150B" w:rsidP="0087150B">
      <w:pPr>
        <w:rPr>
          <w:rFonts w:cs="Arial"/>
          <w:b/>
          <w:sz w:val="20"/>
          <w:lang w:eastAsia="zh-CN"/>
        </w:rPr>
      </w:pPr>
    </w:p>
    <w:p w:rsidR="0087150B" w:rsidRPr="00291602" w:rsidRDefault="0087150B" w:rsidP="0087150B">
      <w:pPr>
        <w:rPr>
          <w:rFonts w:cs="Arial"/>
          <w:b/>
          <w:sz w:val="20"/>
          <w:lang w:eastAsia="zh-CN"/>
        </w:rPr>
      </w:pPr>
      <w:proofErr w:type="gramStart"/>
      <w:r w:rsidRPr="00291602">
        <w:rPr>
          <w:rFonts w:cs="Arial"/>
          <w:b/>
          <w:sz w:val="20"/>
          <w:lang w:eastAsia="zh-CN"/>
        </w:rPr>
        <w:t xml:space="preserve">Signed by the authorized signatory of </w:t>
      </w:r>
      <w:r w:rsidR="00043F57" w:rsidRPr="00043F57">
        <w:rPr>
          <w:rFonts w:cs="Arial"/>
          <w:b/>
          <w:sz w:val="20"/>
          <w:lang w:eastAsia="zh-CN"/>
        </w:rPr>
        <w:t>H</w:t>
      </w:r>
      <w:r w:rsidR="00043F57">
        <w:rPr>
          <w:rFonts w:cs="Arial"/>
          <w:b/>
          <w:sz w:val="20"/>
          <w:lang w:eastAsia="zh-CN"/>
        </w:rPr>
        <w:t>ewlett Packard Enterprise.</w:t>
      </w:r>
      <w:proofErr w:type="gramEnd"/>
    </w:p>
    <w:p w:rsidR="0087150B" w:rsidRPr="00291602" w:rsidRDefault="0087150B" w:rsidP="0087150B">
      <w:pPr>
        <w:rPr>
          <w:rFonts w:cs="Arial"/>
          <w:b/>
          <w:sz w:val="20"/>
          <w:lang w:eastAsia="zh-CN"/>
        </w:rPr>
      </w:pPr>
    </w:p>
    <w:p w:rsidR="0087150B" w:rsidRPr="005437EF" w:rsidRDefault="0087150B" w:rsidP="0087150B">
      <w:pPr>
        <w:rPr>
          <w:rFonts w:cs="Arial"/>
          <w:b/>
          <w:sz w:val="20"/>
          <w:lang w:eastAsia="zh-CN"/>
        </w:rPr>
      </w:pPr>
      <w:r w:rsidRPr="00291602">
        <w:rPr>
          <w:rFonts w:cs="Arial"/>
          <w:b/>
          <w:sz w:val="20"/>
          <w:lang w:eastAsia="zh-CN"/>
        </w:rPr>
        <w:t>Name of Signatory</w:t>
      </w:r>
      <w:r>
        <w:rPr>
          <w:rFonts w:cs="Arial" w:hint="eastAsia"/>
          <w:b/>
          <w:sz w:val="20"/>
          <w:lang w:eastAsia="zh-CN"/>
        </w:rPr>
        <w:t>:</w:t>
      </w:r>
      <w:r>
        <w:rPr>
          <w:rFonts w:hAnsi="SimSun" w:cs="Arial" w:hint="eastAsia"/>
          <w:b/>
          <w:sz w:val="20"/>
          <w:lang w:eastAsia="zh-CN"/>
        </w:rPr>
        <w:t xml:space="preserve">    </w:t>
      </w:r>
      <w:r w:rsidRPr="00291602">
        <w:rPr>
          <w:rFonts w:cs="Arial"/>
          <w:b/>
          <w:sz w:val="20"/>
          <w:lang w:eastAsia="zh-CN"/>
        </w:rPr>
        <w:t>______________________________</w:t>
      </w:r>
    </w:p>
    <w:p w:rsidR="0087150B" w:rsidRPr="00291602" w:rsidRDefault="0087150B" w:rsidP="0087150B">
      <w:pPr>
        <w:rPr>
          <w:rFonts w:cs="Arial"/>
          <w:b/>
          <w:sz w:val="20"/>
          <w:lang w:eastAsia="zh-CN"/>
        </w:rPr>
      </w:pPr>
    </w:p>
    <w:p w:rsidR="0087150B" w:rsidRDefault="0087150B" w:rsidP="0087150B">
      <w:pPr>
        <w:rPr>
          <w:rFonts w:cs="Arial"/>
          <w:b/>
          <w:sz w:val="20"/>
          <w:lang w:eastAsia="zh-CN"/>
        </w:rPr>
      </w:pPr>
      <w:r w:rsidRPr="00291602">
        <w:rPr>
          <w:rFonts w:cs="Arial"/>
          <w:b/>
          <w:sz w:val="20"/>
          <w:lang w:eastAsia="zh-CN"/>
        </w:rPr>
        <w:t xml:space="preserve">Date:  </w:t>
      </w:r>
      <w:r>
        <w:rPr>
          <w:rFonts w:cs="Arial" w:hint="eastAsia"/>
          <w:b/>
          <w:sz w:val="20"/>
          <w:lang w:eastAsia="zh-CN"/>
        </w:rPr>
        <w:t xml:space="preserve">  </w:t>
      </w:r>
      <w:r w:rsidRPr="00291602">
        <w:rPr>
          <w:rFonts w:cs="Arial"/>
          <w:b/>
          <w:sz w:val="20"/>
          <w:lang w:eastAsia="zh-CN"/>
        </w:rPr>
        <w:t>________________</w:t>
      </w:r>
    </w:p>
    <w:p w:rsidR="0087150B" w:rsidRDefault="0087150B" w:rsidP="0087150B">
      <w:pPr>
        <w:rPr>
          <w:rFonts w:cs="Arial"/>
          <w:b/>
          <w:sz w:val="20"/>
          <w:lang w:eastAsia="zh-CN"/>
        </w:rPr>
      </w:pPr>
    </w:p>
    <w:p w:rsidR="0087150B" w:rsidRDefault="0087150B" w:rsidP="0087150B">
      <w:pPr>
        <w:spacing w:before="0" w:after="200" w:line="276" w:lineRule="auto"/>
        <w:rPr>
          <w:rFonts w:cs="Arial"/>
          <w:b/>
          <w:sz w:val="20"/>
          <w:lang w:eastAsia="zh-CN"/>
        </w:rPr>
      </w:pPr>
      <w:r>
        <w:rPr>
          <w:rFonts w:cs="Arial"/>
          <w:b/>
          <w:sz w:val="20"/>
          <w:lang w:eastAsia="zh-CN"/>
        </w:rPr>
        <w:br w:type="page"/>
      </w:r>
    </w:p>
    <w:p w:rsidR="0087150B" w:rsidRDefault="0087150B" w:rsidP="002F565E">
      <w:pPr>
        <w:pStyle w:val="Heading2"/>
        <w:spacing w:before="0"/>
        <w:ind w:left="-360"/>
        <w:rPr>
          <w:sz w:val="28"/>
          <w:szCs w:val="28"/>
          <w:lang w:eastAsia="zh-CN"/>
        </w:rPr>
      </w:pPr>
      <w:r w:rsidRPr="005B6125">
        <w:rPr>
          <w:rFonts w:hint="eastAsia"/>
          <w:sz w:val="28"/>
          <w:szCs w:val="28"/>
        </w:rPr>
        <w:lastRenderedPageBreak/>
        <w:t xml:space="preserve">Appendix I: </w:t>
      </w:r>
      <w:r>
        <w:rPr>
          <w:rFonts w:hint="eastAsia"/>
          <w:sz w:val="28"/>
          <w:szCs w:val="28"/>
          <w:lang w:eastAsia="zh-CN"/>
        </w:rPr>
        <w:t xml:space="preserve">Statement </w:t>
      </w:r>
    </w:p>
    <w:p w:rsidR="0087150B" w:rsidRPr="005437EF" w:rsidRDefault="0087150B" w:rsidP="0087150B">
      <w:pPr>
        <w:rPr>
          <w:lang w:eastAsia="zh-CN"/>
        </w:rPr>
      </w:pPr>
    </w:p>
    <w:p w:rsidR="0087150B" w:rsidRDefault="0087150B" w:rsidP="0087150B">
      <w:pPr>
        <w:pStyle w:val="BlockText"/>
        <w:keepNext/>
        <w:widowControl/>
        <w:spacing w:line="360" w:lineRule="auto"/>
        <w:ind w:left="0" w:right="677"/>
        <w:jc w:val="both"/>
        <w:rPr>
          <w:rFonts w:ascii="Arial" w:eastAsia="SimSun" w:hAnsi="Arial"/>
          <w:snapToGrid/>
          <w:sz w:val="18"/>
          <w:szCs w:val="18"/>
          <w:lang w:eastAsia="zh-CN"/>
        </w:rPr>
      </w:pPr>
      <w:r w:rsidRPr="00725659">
        <w:rPr>
          <w:rFonts w:ascii="Arial" w:eastAsia="SimSun" w:hAnsi="Arial"/>
          <w:snapToGrid/>
          <w:sz w:val="18"/>
          <w:szCs w:val="18"/>
          <w:lang w:eastAsia="zh-CN"/>
        </w:rPr>
        <w:t>WHEREAS:</w:t>
      </w:r>
    </w:p>
    <w:p w:rsidR="0087150B" w:rsidRPr="00E23AFB" w:rsidRDefault="0087150B" w:rsidP="0087150B">
      <w:pPr>
        <w:numPr>
          <w:ilvl w:val="0"/>
          <w:numId w:val="12"/>
        </w:numPr>
        <w:spacing w:line="276" w:lineRule="auto"/>
        <w:rPr>
          <w:rFonts w:cs="Arial"/>
          <w:b/>
          <w:sz w:val="24"/>
          <w:lang w:eastAsia="zh-CN"/>
        </w:rPr>
      </w:pPr>
      <w:r w:rsidRPr="004A304B">
        <w:rPr>
          <w:rFonts w:hint="eastAsia"/>
          <w:sz w:val="18"/>
          <w:szCs w:val="18"/>
          <w:shd w:val="pct15" w:color="auto" w:fill="FFFFFF"/>
          <w:lang w:eastAsia="zh-CN"/>
        </w:rPr>
        <w:t>[Company Name]</w:t>
      </w:r>
      <w:r>
        <w:rPr>
          <w:rFonts w:hint="eastAsia"/>
          <w:sz w:val="18"/>
          <w:szCs w:val="18"/>
          <w:lang w:eastAsia="zh-CN"/>
        </w:rPr>
        <w:t xml:space="preserve"> </w:t>
      </w:r>
      <w:r w:rsidRPr="001D2C73">
        <w:rPr>
          <w:sz w:val="18"/>
          <w:szCs w:val="18"/>
          <w:lang w:eastAsia="zh-CN"/>
        </w:rPr>
        <w:t xml:space="preserve">and </w:t>
      </w:r>
      <w:r>
        <w:rPr>
          <w:sz w:val="18"/>
          <w:szCs w:val="18"/>
          <w:lang w:eastAsia="zh-CN"/>
        </w:rPr>
        <w:t>HPE</w:t>
      </w:r>
      <w:r w:rsidRPr="001D2C73">
        <w:rPr>
          <w:sz w:val="18"/>
          <w:szCs w:val="18"/>
          <w:lang w:eastAsia="zh-CN"/>
        </w:rPr>
        <w:t xml:space="preserve"> have entered into Service </w:t>
      </w:r>
      <w:r>
        <w:rPr>
          <w:rFonts w:hint="eastAsia"/>
          <w:sz w:val="18"/>
          <w:szCs w:val="18"/>
          <w:lang w:eastAsia="zh-CN"/>
        </w:rPr>
        <w:t>Order according in compliance with</w:t>
      </w:r>
      <w:r w:rsidRPr="001B4DB8">
        <w:rPr>
          <w:sz w:val="18"/>
          <w:szCs w:val="18"/>
          <w:lang w:eastAsia="zh-CN"/>
        </w:rPr>
        <w:t xml:space="preserve"> Framework Service Contract for Application Management services for SAP Applications in Region China with </w:t>
      </w:r>
      <w:r>
        <w:rPr>
          <w:rFonts w:hint="eastAsia"/>
          <w:sz w:val="18"/>
          <w:szCs w:val="18"/>
          <w:lang w:eastAsia="zh-CN"/>
        </w:rPr>
        <w:t xml:space="preserve">the same </w:t>
      </w:r>
      <w:r>
        <w:rPr>
          <w:sz w:val="18"/>
          <w:szCs w:val="18"/>
          <w:lang w:eastAsia="zh-CN"/>
        </w:rPr>
        <w:t xml:space="preserve">effective date of </w:t>
      </w:r>
      <w:r>
        <w:rPr>
          <w:rFonts w:hint="eastAsia"/>
          <w:sz w:val="18"/>
          <w:szCs w:val="18"/>
          <w:lang w:eastAsia="zh-CN"/>
        </w:rPr>
        <w:t>Jan</w:t>
      </w:r>
      <w:r w:rsidRPr="001B4DB8">
        <w:rPr>
          <w:sz w:val="18"/>
          <w:szCs w:val="18"/>
          <w:lang w:eastAsia="zh-CN"/>
        </w:rPr>
        <w:t xml:space="preserve">. </w:t>
      </w:r>
      <w:r>
        <w:rPr>
          <w:rFonts w:hint="eastAsia"/>
          <w:sz w:val="18"/>
          <w:szCs w:val="18"/>
          <w:lang w:eastAsia="zh-CN"/>
        </w:rPr>
        <w:t>1</w:t>
      </w:r>
      <w:r>
        <w:rPr>
          <w:sz w:val="18"/>
          <w:szCs w:val="18"/>
          <w:lang w:eastAsia="zh-CN"/>
        </w:rPr>
        <w:t>, 201</w:t>
      </w:r>
      <w:r>
        <w:rPr>
          <w:rFonts w:hint="eastAsia"/>
          <w:sz w:val="18"/>
          <w:szCs w:val="18"/>
          <w:lang w:eastAsia="zh-CN"/>
        </w:rPr>
        <w:t>7</w:t>
      </w:r>
      <w:r w:rsidRPr="001D2C73">
        <w:rPr>
          <w:sz w:val="18"/>
          <w:szCs w:val="18"/>
          <w:lang w:eastAsia="zh-CN"/>
        </w:rPr>
        <w:t xml:space="preserve"> (“</w:t>
      </w:r>
      <w:r>
        <w:rPr>
          <w:rFonts w:hint="eastAsia"/>
          <w:sz w:val="18"/>
          <w:szCs w:val="18"/>
          <w:lang w:eastAsia="zh-CN"/>
        </w:rPr>
        <w:t>Service Order</w:t>
      </w:r>
      <w:r w:rsidRPr="001D2C73">
        <w:rPr>
          <w:sz w:val="18"/>
          <w:szCs w:val="18"/>
          <w:lang w:eastAsia="zh-CN"/>
        </w:rPr>
        <w:t xml:space="preserve">”) for </w:t>
      </w:r>
      <w:r>
        <w:rPr>
          <w:sz w:val="18"/>
          <w:szCs w:val="18"/>
          <w:lang w:eastAsia="zh-CN"/>
        </w:rPr>
        <w:t>HPE</w:t>
      </w:r>
      <w:r w:rsidRPr="001D2C73">
        <w:rPr>
          <w:sz w:val="18"/>
          <w:szCs w:val="18"/>
          <w:lang w:eastAsia="zh-CN"/>
        </w:rPr>
        <w:t xml:space="preserve">’s provision of </w:t>
      </w:r>
      <w:r>
        <w:rPr>
          <w:rFonts w:hint="eastAsia"/>
          <w:sz w:val="18"/>
          <w:szCs w:val="18"/>
          <w:lang w:eastAsia="zh-CN"/>
        </w:rPr>
        <w:t xml:space="preserve">SAP application management </w:t>
      </w:r>
      <w:r w:rsidRPr="001D2C73">
        <w:rPr>
          <w:sz w:val="18"/>
          <w:szCs w:val="18"/>
          <w:lang w:eastAsia="zh-CN"/>
        </w:rPr>
        <w:t xml:space="preserve">Project ( </w:t>
      </w:r>
      <w:r w:rsidRPr="001D2C73">
        <w:rPr>
          <w:rFonts w:hint="eastAsia"/>
          <w:sz w:val="18"/>
          <w:szCs w:val="18"/>
          <w:lang w:eastAsia="zh-CN"/>
        </w:rPr>
        <w:t xml:space="preserve">the </w:t>
      </w:r>
      <w:r w:rsidRPr="001D2C73">
        <w:rPr>
          <w:sz w:val="18"/>
          <w:szCs w:val="18"/>
          <w:lang w:eastAsia="zh-CN"/>
        </w:rPr>
        <w:t>“</w:t>
      </w:r>
      <w:r w:rsidRPr="001D2C73">
        <w:rPr>
          <w:rFonts w:hint="eastAsia"/>
          <w:sz w:val="18"/>
          <w:szCs w:val="18"/>
          <w:lang w:eastAsia="zh-CN"/>
        </w:rPr>
        <w:t>Project</w:t>
      </w:r>
      <w:r w:rsidRPr="001D2C73">
        <w:rPr>
          <w:sz w:val="18"/>
          <w:szCs w:val="18"/>
          <w:lang w:eastAsia="zh-CN"/>
        </w:rPr>
        <w:t xml:space="preserve">“). According to the Change Request Process which set forth in </w:t>
      </w:r>
      <w:r>
        <w:rPr>
          <w:rFonts w:hint="eastAsia"/>
          <w:sz w:val="18"/>
          <w:szCs w:val="18"/>
          <w:lang w:eastAsia="zh-CN"/>
        </w:rPr>
        <w:t>Exhibit 2.10 SAP CRs and Projects</w:t>
      </w:r>
      <w:r w:rsidRPr="001D2C73">
        <w:rPr>
          <w:sz w:val="18"/>
          <w:szCs w:val="18"/>
          <w:lang w:eastAsia="zh-CN"/>
        </w:rPr>
        <w:t xml:space="preserve">, both parties make a consentaneous agreement on the </w:t>
      </w:r>
      <w:r w:rsidRPr="001D2C73">
        <w:rPr>
          <w:rFonts w:hint="eastAsia"/>
          <w:sz w:val="18"/>
          <w:szCs w:val="18"/>
          <w:lang w:eastAsia="zh-CN"/>
        </w:rPr>
        <w:t xml:space="preserve">Project </w:t>
      </w:r>
      <w:r w:rsidRPr="001D2C73">
        <w:rPr>
          <w:sz w:val="18"/>
          <w:szCs w:val="18"/>
          <w:lang w:eastAsia="zh-CN"/>
        </w:rPr>
        <w:t>changes</w:t>
      </w:r>
      <w:r>
        <w:rPr>
          <w:rFonts w:hint="eastAsia"/>
          <w:sz w:val="18"/>
          <w:szCs w:val="18"/>
          <w:lang w:eastAsia="zh-CN"/>
        </w:rPr>
        <w:t xml:space="preserve"> and </w:t>
      </w:r>
      <w:r>
        <w:rPr>
          <w:sz w:val="18"/>
          <w:szCs w:val="18"/>
          <w:lang w:eastAsia="zh-CN"/>
        </w:rPr>
        <w:t>delegate</w:t>
      </w:r>
      <w:r>
        <w:rPr>
          <w:rFonts w:hint="eastAsia"/>
          <w:sz w:val="18"/>
          <w:szCs w:val="18"/>
          <w:lang w:eastAsia="zh-CN"/>
        </w:rPr>
        <w:t xml:space="preserve"> project </w:t>
      </w:r>
      <w:r>
        <w:rPr>
          <w:sz w:val="18"/>
          <w:szCs w:val="18"/>
          <w:lang w:eastAsia="zh-CN"/>
        </w:rPr>
        <w:t>managers</w:t>
      </w:r>
      <w:r>
        <w:rPr>
          <w:rFonts w:hint="eastAsia"/>
          <w:sz w:val="18"/>
          <w:szCs w:val="18"/>
          <w:lang w:eastAsia="zh-CN"/>
        </w:rPr>
        <w:t xml:space="preserve"> to approve and sign this CR. This CR will be effective based on the signatures from both parties.</w:t>
      </w:r>
    </w:p>
    <w:p w:rsidR="0087150B" w:rsidRDefault="0087150B" w:rsidP="0087150B">
      <w:pPr>
        <w:numPr>
          <w:ilvl w:val="0"/>
          <w:numId w:val="12"/>
        </w:numPr>
        <w:spacing w:before="0" w:after="240" w:line="276" w:lineRule="auto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Below is </w:t>
      </w:r>
      <w:r w:rsidRPr="002210F6">
        <w:rPr>
          <w:sz w:val="18"/>
          <w:szCs w:val="18"/>
          <w:lang w:eastAsia="zh-CN"/>
        </w:rPr>
        <w:t>authorized signatory</w:t>
      </w:r>
      <w:r>
        <w:rPr>
          <w:rFonts w:hint="eastAsia"/>
          <w:sz w:val="18"/>
          <w:szCs w:val="18"/>
          <w:lang w:eastAsia="zh-CN"/>
        </w:rPr>
        <w:t xml:space="preserve"> of HPE / Client. If the </w:t>
      </w:r>
      <w:r w:rsidRPr="002210F6">
        <w:rPr>
          <w:sz w:val="18"/>
          <w:szCs w:val="18"/>
          <w:lang w:eastAsia="zh-CN"/>
        </w:rPr>
        <w:t>authorized signatory</w:t>
      </w:r>
      <w:r>
        <w:rPr>
          <w:rFonts w:hint="eastAsia"/>
          <w:sz w:val="18"/>
          <w:szCs w:val="18"/>
          <w:lang w:eastAsia="zh-CN"/>
        </w:rPr>
        <w:t xml:space="preserve"> is </w:t>
      </w:r>
      <w:r>
        <w:rPr>
          <w:sz w:val="18"/>
          <w:szCs w:val="18"/>
          <w:lang w:eastAsia="zh-CN"/>
        </w:rPr>
        <w:t>changed,</w:t>
      </w:r>
      <w:r>
        <w:rPr>
          <w:rFonts w:hint="eastAsia"/>
          <w:sz w:val="18"/>
          <w:szCs w:val="18"/>
          <w:lang w:eastAsia="zh-CN"/>
        </w:rPr>
        <w:t xml:space="preserve"> one party shall </w:t>
      </w:r>
      <w:r>
        <w:rPr>
          <w:sz w:val="18"/>
          <w:szCs w:val="18"/>
          <w:lang w:eastAsia="zh-CN"/>
        </w:rPr>
        <w:t>inform another party in written</w:t>
      </w:r>
      <w:r>
        <w:rPr>
          <w:rFonts w:hint="eastAsia"/>
          <w:sz w:val="18"/>
          <w:szCs w:val="18"/>
          <w:lang w:eastAsia="zh-CN"/>
        </w:rPr>
        <w:t>.</w:t>
      </w:r>
    </w:p>
    <w:p w:rsidR="0087150B" w:rsidRDefault="0087150B" w:rsidP="0087150B">
      <w:pPr>
        <w:spacing w:before="0" w:after="240" w:line="276" w:lineRule="auto"/>
        <w:ind w:left="360"/>
        <w:rPr>
          <w:sz w:val="18"/>
          <w:szCs w:val="18"/>
          <w:lang w:eastAsia="zh-CN"/>
        </w:rPr>
      </w:pPr>
      <w:r w:rsidRPr="00DE603C">
        <w:rPr>
          <w:sz w:val="18"/>
          <w:szCs w:val="18"/>
          <w:lang w:eastAsia="zh-CN"/>
        </w:rPr>
        <w:t>Signed for and on behalf of Client by its authorized signatory</w:t>
      </w:r>
      <w:r>
        <w:rPr>
          <w:rFonts w:hint="eastAsia"/>
          <w:sz w:val="18"/>
          <w:szCs w:val="18"/>
          <w:lang w:eastAsia="zh-CN"/>
        </w:rPr>
        <w:t xml:space="preserve">: </w:t>
      </w:r>
    </w:p>
    <w:p w:rsidR="0087150B" w:rsidRPr="00DE603C" w:rsidRDefault="00852776" w:rsidP="0087150B">
      <w:pPr>
        <w:spacing w:before="0" w:after="240" w:line="276" w:lineRule="auto"/>
        <w:ind w:left="360"/>
        <w:rPr>
          <w:sz w:val="18"/>
          <w:szCs w:val="18"/>
          <w:lang w:eastAsia="zh-CN"/>
        </w:rPr>
      </w:pPr>
      <w:r w:rsidRPr="004A304B">
        <w:rPr>
          <w:rFonts w:hint="eastAsia"/>
          <w:sz w:val="18"/>
          <w:szCs w:val="18"/>
          <w:shd w:val="pct15" w:color="auto" w:fill="FFFFFF"/>
          <w:lang w:eastAsia="zh-CN"/>
        </w:rPr>
        <w:t>[Company Name]</w:t>
      </w:r>
      <w:r w:rsidR="0087150B">
        <w:rPr>
          <w:rFonts w:hint="eastAsia"/>
          <w:sz w:val="18"/>
          <w:szCs w:val="18"/>
          <w:lang w:eastAsia="zh-CN"/>
        </w:rPr>
        <w:t>：</w:t>
      </w:r>
      <w:r w:rsidR="0087150B" w:rsidRPr="008D4BF3">
        <w:rPr>
          <w:rFonts w:hint="eastAsia"/>
          <w:sz w:val="18"/>
          <w:szCs w:val="18"/>
          <w:lang w:eastAsia="zh-CN"/>
        </w:rPr>
        <w:t xml:space="preserve"> </w:t>
      </w:r>
    </w:p>
    <w:p w:rsidR="0087150B" w:rsidRDefault="0087150B" w:rsidP="0087150B">
      <w:pPr>
        <w:spacing w:before="0" w:after="240" w:line="276" w:lineRule="auto"/>
        <w:ind w:left="360"/>
        <w:rPr>
          <w:sz w:val="18"/>
          <w:szCs w:val="18"/>
          <w:lang w:eastAsia="zh-CN"/>
        </w:rPr>
      </w:pPr>
      <w:r>
        <w:rPr>
          <w:b/>
          <w:bCs/>
          <w:sz w:val="18"/>
          <w:szCs w:val="18"/>
          <w:lang w:eastAsia="zh-CN"/>
        </w:rPr>
        <w:t xml:space="preserve"> </w:t>
      </w:r>
      <w:r w:rsidRPr="003E1954">
        <w:rPr>
          <w:sz w:val="18"/>
          <w:szCs w:val="18"/>
          <w:lang w:eastAsia="zh-CN"/>
        </w:rPr>
        <w:t xml:space="preserve">Signed for and on behalf of </w:t>
      </w:r>
      <w:r>
        <w:rPr>
          <w:sz w:val="18"/>
          <w:szCs w:val="18"/>
          <w:lang w:eastAsia="zh-CN"/>
        </w:rPr>
        <w:t>HPE</w:t>
      </w:r>
      <w:r w:rsidRPr="003E1954">
        <w:rPr>
          <w:sz w:val="18"/>
          <w:szCs w:val="18"/>
          <w:lang w:eastAsia="zh-CN"/>
        </w:rPr>
        <w:t xml:space="preserve"> by its authorized </w:t>
      </w:r>
      <w:r w:rsidR="00852776">
        <w:rPr>
          <w:sz w:val="18"/>
          <w:szCs w:val="18"/>
          <w:lang w:eastAsia="zh-CN"/>
        </w:rPr>
        <w:t>signatory:</w:t>
      </w:r>
    </w:p>
    <w:p w:rsidR="0087150B" w:rsidRPr="005437EF" w:rsidRDefault="0087150B" w:rsidP="0087150B">
      <w:pPr>
        <w:numPr>
          <w:ilvl w:val="0"/>
          <w:numId w:val="12"/>
        </w:numPr>
        <w:spacing w:before="0" w:after="240" w:line="276" w:lineRule="auto"/>
        <w:rPr>
          <w:rFonts w:cs="Arial"/>
          <w:b/>
          <w:sz w:val="24"/>
          <w:lang w:eastAsia="zh-CN"/>
        </w:rPr>
      </w:pPr>
      <w:r w:rsidRPr="00392FCC">
        <w:rPr>
          <w:sz w:val="18"/>
          <w:szCs w:val="18"/>
          <w:lang w:eastAsia="zh-CN"/>
        </w:rPr>
        <w:t xml:space="preserve">In the event of a conflict between </w:t>
      </w:r>
      <w:r w:rsidRPr="00392FCC">
        <w:rPr>
          <w:rFonts w:hint="eastAsia"/>
          <w:sz w:val="18"/>
          <w:szCs w:val="18"/>
          <w:lang w:eastAsia="zh-CN"/>
        </w:rPr>
        <w:t>this CR</w:t>
      </w:r>
      <w:r w:rsidRPr="00392FCC">
        <w:rPr>
          <w:sz w:val="18"/>
          <w:szCs w:val="18"/>
          <w:lang w:eastAsia="zh-CN"/>
        </w:rPr>
        <w:t xml:space="preserve"> and</w:t>
      </w:r>
      <w:r w:rsidRPr="00392FCC">
        <w:rPr>
          <w:rFonts w:hint="eastAsia"/>
          <w:sz w:val="18"/>
          <w:szCs w:val="18"/>
          <w:lang w:eastAsia="zh-CN"/>
        </w:rPr>
        <w:t xml:space="preserve"> </w:t>
      </w:r>
      <w:r w:rsidRPr="00392FCC">
        <w:rPr>
          <w:sz w:val="18"/>
          <w:szCs w:val="18"/>
          <w:lang w:eastAsia="zh-CN"/>
        </w:rPr>
        <w:t>Original</w:t>
      </w:r>
      <w:r w:rsidRPr="00392FCC">
        <w:rPr>
          <w:rFonts w:hint="eastAsia"/>
          <w:sz w:val="18"/>
          <w:szCs w:val="18"/>
          <w:lang w:eastAsia="zh-CN"/>
        </w:rPr>
        <w:t xml:space="preserve"> </w:t>
      </w:r>
      <w:r w:rsidRPr="00392FCC">
        <w:rPr>
          <w:sz w:val="18"/>
          <w:szCs w:val="18"/>
          <w:lang w:eastAsia="zh-CN"/>
        </w:rPr>
        <w:t xml:space="preserve">Agreement, </w:t>
      </w:r>
      <w:r w:rsidRPr="00392FCC">
        <w:rPr>
          <w:rFonts w:hint="eastAsia"/>
          <w:sz w:val="18"/>
          <w:szCs w:val="18"/>
          <w:lang w:eastAsia="zh-CN"/>
        </w:rPr>
        <w:t>this CR</w:t>
      </w:r>
      <w:r w:rsidRPr="00392FCC">
        <w:rPr>
          <w:sz w:val="18"/>
          <w:szCs w:val="18"/>
          <w:lang w:eastAsia="zh-CN"/>
        </w:rPr>
        <w:t xml:space="preserve"> shall prevail. Except as herein below expressly agreed and supplemented, all of the terms and conditions of the Original Agreement shall continue in full force and effect.</w:t>
      </w:r>
    </w:p>
    <w:p w:rsidR="0087150B" w:rsidRDefault="0087150B" w:rsidP="0087150B">
      <w:pPr>
        <w:spacing w:before="0" w:after="240" w:line="276" w:lineRule="auto"/>
        <w:rPr>
          <w:sz w:val="18"/>
          <w:szCs w:val="18"/>
          <w:lang w:eastAsia="zh-CN"/>
        </w:rPr>
      </w:pPr>
    </w:p>
    <w:p w:rsidR="0087150B" w:rsidRDefault="0087150B" w:rsidP="0087150B">
      <w:pPr>
        <w:spacing w:before="0" w:after="240" w:line="276" w:lineRule="auto"/>
        <w:rPr>
          <w:sz w:val="18"/>
          <w:szCs w:val="18"/>
          <w:lang w:eastAsia="zh-CN"/>
        </w:rPr>
      </w:pPr>
    </w:p>
    <w:p w:rsidR="0087150B" w:rsidRDefault="0087150B" w:rsidP="0087150B">
      <w:pPr>
        <w:spacing w:before="0" w:after="240" w:line="276" w:lineRule="auto"/>
        <w:rPr>
          <w:sz w:val="18"/>
          <w:szCs w:val="18"/>
          <w:lang w:eastAsia="zh-CN"/>
        </w:rPr>
      </w:pPr>
    </w:p>
    <w:p w:rsidR="0087150B" w:rsidRDefault="0087150B" w:rsidP="0087150B">
      <w:pPr>
        <w:spacing w:before="0" w:after="240" w:line="276" w:lineRule="auto"/>
        <w:rPr>
          <w:sz w:val="18"/>
          <w:szCs w:val="18"/>
          <w:lang w:eastAsia="zh-CN"/>
        </w:rPr>
      </w:pPr>
    </w:p>
    <w:p w:rsidR="0087150B" w:rsidRDefault="0087150B" w:rsidP="0087150B">
      <w:pPr>
        <w:spacing w:before="0" w:after="240" w:line="276" w:lineRule="auto"/>
        <w:rPr>
          <w:sz w:val="18"/>
          <w:szCs w:val="18"/>
          <w:lang w:eastAsia="zh-CN"/>
        </w:rPr>
      </w:pPr>
    </w:p>
    <w:p w:rsidR="0087150B" w:rsidRDefault="0087150B" w:rsidP="0087150B">
      <w:pPr>
        <w:spacing w:before="0" w:after="240" w:line="276" w:lineRule="auto"/>
        <w:rPr>
          <w:sz w:val="18"/>
          <w:szCs w:val="18"/>
          <w:lang w:eastAsia="zh-CN"/>
        </w:rPr>
      </w:pPr>
    </w:p>
    <w:p w:rsidR="0087150B" w:rsidRDefault="0087150B" w:rsidP="0087150B">
      <w:pPr>
        <w:spacing w:before="0" w:after="240" w:line="276" w:lineRule="auto"/>
        <w:rPr>
          <w:sz w:val="18"/>
          <w:szCs w:val="18"/>
          <w:lang w:eastAsia="zh-CN"/>
        </w:rPr>
      </w:pPr>
    </w:p>
    <w:p w:rsidR="0087150B" w:rsidRDefault="0087150B" w:rsidP="0087150B">
      <w:pPr>
        <w:spacing w:before="0" w:after="240" w:line="276" w:lineRule="auto"/>
        <w:rPr>
          <w:sz w:val="18"/>
          <w:szCs w:val="18"/>
          <w:lang w:eastAsia="zh-CN"/>
        </w:rPr>
      </w:pPr>
    </w:p>
    <w:p w:rsidR="0087150B" w:rsidRPr="001D58E4" w:rsidRDefault="0087150B" w:rsidP="0087150B">
      <w:pPr>
        <w:spacing w:before="0" w:after="240" w:line="276" w:lineRule="auto"/>
        <w:rPr>
          <w:rFonts w:cs="Arial"/>
          <w:b/>
          <w:sz w:val="24"/>
          <w:lang w:eastAsia="zh-CN"/>
        </w:rPr>
      </w:pPr>
    </w:p>
    <w:p w:rsidR="0087150B" w:rsidRDefault="0087150B" w:rsidP="0087150B">
      <w:pPr>
        <w:spacing w:before="0" w:after="200" w:line="276" w:lineRule="auto"/>
        <w:rPr>
          <w:rFonts w:cs="Arial"/>
          <w:b/>
          <w:sz w:val="28"/>
          <w:szCs w:val="28"/>
          <w:u w:val="single"/>
          <w:lang w:eastAsia="zh-CN"/>
        </w:rPr>
      </w:pPr>
      <w:r>
        <w:rPr>
          <w:rFonts w:cs="Arial"/>
          <w:b/>
          <w:sz w:val="28"/>
          <w:szCs w:val="28"/>
          <w:u w:val="single"/>
          <w:lang w:eastAsia="zh-CN"/>
        </w:rPr>
        <w:br w:type="page"/>
      </w:r>
    </w:p>
    <w:p w:rsidR="0087150B" w:rsidRDefault="0087150B" w:rsidP="002F565E">
      <w:pPr>
        <w:ind w:left="-360"/>
        <w:rPr>
          <w:rFonts w:cs="Arial"/>
          <w:b/>
          <w:sz w:val="20"/>
          <w:lang w:eastAsia="zh-CN"/>
        </w:rPr>
      </w:pPr>
      <w:r>
        <w:rPr>
          <w:rFonts w:cs="Arial" w:hint="eastAsia"/>
          <w:b/>
          <w:sz w:val="20"/>
          <w:lang w:eastAsia="zh-CN"/>
        </w:rPr>
        <w:lastRenderedPageBreak/>
        <w:t>Appendix II</w:t>
      </w:r>
    </w:p>
    <w:p w:rsidR="0087150B" w:rsidRPr="00A76BE8" w:rsidRDefault="0087150B" w:rsidP="0087150B">
      <w:pPr>
        <w:rPr>
          <w:rFonts w:cs="Arial"/>
          <w:sz w:val="24"/>
          <w:lang w:eastAsia="zh-CN"/>
        </w:rPr>
      </w:pPr>
      <w:r w:rsidRPr="00A76BE8">
        <w:rPr>
          <w:rFonts w:cs="Arial" w:hint="eastAsia"/>
          <w:sz w:val="24"/>
          <w:lang w:eastAsia="zh-CN"/>
        </w:rPr>
        <w:t>Abbreviation and Full Company Name List:</w:t>
      </w:r>
    </w:p>
    <w:p w:rsidR="0087150B" w:rsidRPr="00F26A47" w:rsidRDefault="0087150B" w:rsidP="0087150B">
      <w:pPr>
        <w:pStyle w:val="ITP4ListBullet"/>
        <w:widowControl/>
      </w:pPr>
      <w:r w:rsidRPr="00F26A47">
        <w:t>VCIC</w:t>
      </w:r>
      <w:r w:rsidRPr="00F26A47">
        <w:rPr>
          <w:rFonts w:hint="eastAsia"/>
        </w:rPr>
        <w:t xml:space="preserve"> </w:t>
      </w:r>
      <w:r>
        <w:rPr>
          <w:rFonts w:hint="eastAsia"/>
        </w:rPr>
        <w:t>-</w:t>
      </w:r>
      <w:r w:rsidRPr="00F26A47">
        <w:rPr>
          <w:rFonts w:hint="eastAsia"/>
        </w:rPr>
        <w:t xml:space="preserve"> </w:t>
      </w:r>
      <w:r w:rsidRPr="00F26A47">
        <w:t>Volkswagen (China) Investment Co., Ltd.</w:t>
      </w:r>
    </w:p>
    <w:p w:rsidR="0087150B" w:rsidRDefault="0087150B" w:rsidP="0087150B">
      <w:pPr>
        <w:pStyle w:val="ITP4ListBullet"/>
        <w:widowControl/>
      </w:pPr>
      <w:r w:rsidRPr="00F26A47">
        <w:t>VGIC</w:t>
      </w:r>
      <w:r w:rsidRPr="00F26A47">
        <w:rPr>
          <w:rFonts w:hint="eastAsia"/>
        </w:rPr>
        <w:t xml:space="preserve"> </w:t>
      </w:r>
      <w:r>
        <w:rPr>
          <w:rFonts w:hint="eastAsia"/>
        </w:rPr>
        <w:t>-</w:t>
      </w:r>
      <w:r w:rsidRPr="00F26A47">
        <w:rPr>
          <w:rFonts w:hint="eastAsia"/>
        </w:rPr>
        <w:t xml:space="preserve"> </w:t>
      </w:r>
      <w:r w:rsidRPr="00F26A47">
        <w:t>Volkswagen Group Import Company Limited</w:t>
      </w:r>
    </w:p>
    <w:p w:rsidR="0087150B" w:rsidRDefault="0087150B" w:rsidP="0087150B">
      <w:pPr>
        <w:pStyle w:val="ITP4ListBullet"/>
        <w:widowControl/>
      </w:pPr>
      <w:r>
        <w:t>V</w:t>
      </w:r>
      <w:r w:rsidRPr="00F26A47">
        <w:t>C</w:t>
      </w:r>
      <w:r>
        <w:t>RA</w:t>
      </w:r>
      <w:r w:rsidRPr="00F26A47">
        <w:rPr>
          <w:rFonts w:hint="eastAsia"/>
        </w:rPr>
        <w:t xml:space="preserve"> </w:t>
      </w:r>
      <w:r>
        <w:rPr>
          <w:rFonts w:hint="eastAsia"/>
        </w:rPr>
        <w:t>-</w:t>
      </w:r>
      <w:r w:rsidRPr="00F26A47">
        <w:rPr>
          <w:rFonts w:hint="eastAsia"/>
        </w:rPr>
        <w:t xml:space="preserve"> </w:t>
      </w:r>
      <w:r w:rsidRPr="00F26A47">
        <w:t xml:space="preserve">Volkswagen </w:t>
      </w:r>
      <w:r>
        <w:t>R &amp; Accessory China Company</w:t>
      </w:r>
      <w:r w:rsidRPr="00F26A47">
        <w:t xml:space="preserve"> Limited</w:t>
      </w:r>
    </w:p>
    <w:p w:rsidR="0087150B" w:rsidRDefault="0087150B" w:rsidP="0087150B">
      <w:pPr>
        <w:pStyle w:val="ITP4ListBullet"/>
        <w:widowControl/>
      </w:pPr>
      <w:r w:rsidRPr="00F26A47">
        <w:t>AUDI</w:t>
      </w:r>
      <w:r w:rsidRPr="00F26A47">
        <w:rPr>
          <w:rFonts w:hint="eastAsia"/>
        </w:rPr>
        <w:t xml:space="preserve"> </w:t>
      </w:r>
      <w:r>
        <w:rPr>
          <w:rFonts w:hint="eastAsia"/>
        </w:rPr>
        <w:t>-</w:t>
      </w:r>
      <w:r w:rsidRPr="00F26A47">
        <w:rPr>
          <w:rFonts w:hint="eastAsia"/>
        </w:rPr>
        <w:t xml:space="preserve"> </w:t>
      </w:r>
      <w:r w:rsidRPr="00F26A47">
        <w:t xml:space="preserve">AUDI </w:t>
      </w:r>
      <w:r w:rsidRPr="00F26A47">
        <w:rPr>
          <w:rFonts w:hint="eastAsia"/>
        </w:rPr>
        <w:t>(</w:t>
      </w:r>
      <w:r w:rsidRPr="00F26A47">
        <w:t>China</w:t>
      </w:r>
      <w:r w:rsidRPr="00F26A47">
        <w:rPr>
          <w:rFonts w:hint="eastAsia"/>
        </w:rPr>
        <w:t>)</w:t>
      </w:r>
      <w:r w:rsidRPr="00F26A47">
        <w:t xml:space="preserve"> Enterprise Management </w:t>
      </w:r>
    </w:p>
    <w:p w:rsidR="0087150B" w:rsidRPr="00A76BE8" w:rsidRDefault="0087150B" w:rsidP="0087150B">
      <w:pPr>
        <w:pStyle w:val="ITP4ListBullet"/>
        <w:widowControl/>
        <w:rPr>
          <w:lang w:val="de-DE"/>
        </w:rPr>
      </w:pPr>
      <w:r w:rsidRPr="00A76BE8">
        <w:rPr>
          <w:lang w:val="de-DE"/>
        </w:rPr>
        <w:t>VWHKL</w:t>
      </w:r>
      <w:r w:rsidRPr="00A76BE8">
        <w:rPr>
          <w:rFonts w:hint="eastAsia"/>
          <w:lang w:val="de-DE"/>
        </w:rPr>
        <w:t xml:space="preserve"> - </w:t>
      </w:r>
      <w:r w:rsidRPr="00A76BE8">
        <w:rPr>
          <w:lang w:val="de-DE"/>
        </w:rPr>
        <w:t>Volkswagen Hong Kong Ltd</w:t>
      </w:r>
    </w:p>
    <w:p w:rsidR="0087150B" w:rsidRPr="00F26A47" w:rsidRDefault="0087150B" w:rsidP="0087150B">
      <w:pPr>
        <w:pStyle w:val="ITP4ListBullet"/>
        <w:widowControl/>
      </w:pPr>
      <w:r w:rsidRPr="00F26A47">
        <w:t>VGHK</w:t>
      </w:r>
      <w:r w:rsidRPr="00F26A47">
        <w:rPr>
          <w:rFonts w:hint="eastAsia"/>
        </w:rPr>
        <w:t xml:space="preserve"> </w:t>
      </w:r>
      <w:r>
        <w:rPr>
          <w:rFonts w:hint="eastAsia"/>
        </w:rPr>
        <w:t>-</w:t>
      </w:r>
      <w:r w:rsidRPr="00F26A47">
        <w:rPr>
          <w:rFonts w:hint="eastAsia"/>
        </w:rPr>
        <w:t xml:space="preserve"> </w:t>
      </w:r>
      <w:r w:rsidRPr="00F26A47">
        <w:t>Volkswagen Group Hong Kong</w:t>
      </w:r>
    </w:p>
    <w:p w:rsidR="0087150B" w:rsidRPr="00F26A47" w:rsidRDefault="0087150B" w:rsidP="0087150B">
      <w:pPr>
        <w:pStyle w:val="ITP4ListBullet"/>
        <w:widowControl/>
      </w:pPr>
      <w:r w:rsidRPr="00F26A47">
        <w:rPr>
          <w:rFonts w:hint="eastAsia"/>
        </w:rPr>
        <w:t xml:space="preserve">VWATD </w:t>
      </w:r>
      <w:r>
        <w:rPr>
          <w:rFonts w:hint="eastAsia"/>
        </w:rPr>
        <w:t>-</w:t>
      </w:r>
      <w:r w:rsidRPr="00F26A47">
        <w:rPr>
          <w:rFonts w:hint="eastAsia"/>
        </w:rPr>
        <w:t xml:space="preserve"> </w:t>
      </w:r>
      <w:r w:rsidRPr="00F26A47">
        <w:t>Volkswagen Automatic Transmission (Dalian) Co., Ltd.</w:t>
      </w:r>
    </w:p>
    <w:p w:rsidR="0087150B" w:rsidRPr="00F26A47" w:rsidRDefault="0087150B" w:rsidP="0087150B">
      <w:pPr>
        <w:pStyle w:val="ITP4ListBullet"/>
        <w:widowControl/>
      </w:pPr>
      <w:r w:rsidRPr="00F26A47">
        <w:rPr>
          <w:rFonts w:hint="eastAsia"/>
        </w:rPr>
        <w:t xml:space="preserve">VWATJ </w:t>
      </w:r>
      <w:r>
        <w:rPr>
          <w:rFonts w:hint="eastAsia"/>
        </w:rPr>
        <w:t>-</w:t>
      </w:r>
      <w:r w:rsidRPr="00F26A47">
        <w:rPr>
          <w:rFonts w:hint="eastAsia"/>
        </w:rPr>
        <w:t xml:space="preserve"> </w:t>
      </w:r>
      <w:r w:rsidRPr="00F26A47">
        <w:t>Volkswagen Automatic Transmission (Tianjin) Co., Ltd.</w:t>
      </w:r>
    </w:p>
    <w:p w:rsidR="0087150B" w:rsidRPr="00F26A47" w:rsidRDefault="0087150B" w:rsidP="0087150B">
      <w:pPr>
        <w:pStyle w:val="ITP4ListBullet"/>
        <w:widowControl/>
      </w:pPr>
      <w:r w:rsidRPr="00F26A47">
        <w:t>VWTS</w:t>
      </w:r>
      <w:r w:rsidRPr="00F26A47">
        <w:rPr>
          <w:rFonts w:hint="eastAsia"/>
        </w:rPr>
        <w:t xml:space="preserve"> </w:t>
      </w:r>
      <w:r>
        <w:rPr>
          <w:rFonts w:hint="eastAsia"/>
        </w:rPr>
        <w:t>-</w:t>
      </w:r>
      <w:r w:rsidRPr="00F26A47">
        <w:rPr>
          <w:rFonts w:hint="eastAsia"/>
        </w:rPr>
        <w:t xml:space="preserve"> </w:t>
      </w:r>
      <w:r w:rsidRPr="00F26A47">
        <w:t>VOLKSWAGEN Transmission (shanghai) Co.,</w:t>
      </w:r>
      <w:r>
        <w:t xml:space="preserve"> </w:t>
      </w:r>
      <w:r w:rsidRPr="00F26A47">
        <w:t>Ltd.</w:t>
      </w:r>
    </w:p>
    <w:p w:rsidR="0087150B" w:rsidRPr="00F26A47" w:rsidRDefault="0087150B" w:rsidP="0087150B">
      <w:pPr>
        <w:pStyle w:val="ITP4ListBullet"/>
        <w:widowControl/>
      </w:pPr>
      <w:r w:rsidRPr="00F26A47">
        <w:t>VWPT</w:t>
      </w:r>
      <w:r w:rsidRPr="00F26A47">
        <w:rPr>
          <w:rFonts w:hint="eastAsia"/>
        </w:rPr>
        <w:t xml:space="preserve"> </w:t>
      </w:r>
      <w:r>
        <w:rPr>
          <w:rFonts w:hint="eastAsia"/>
        </w:rPr>
        <w:t>-</w:t>
      </w:r>
      <w:r w:rsidRPr="00F26A47">
        <w:rPr>
          <w:rFonts w:hint="eastAsia"/>
        </w:rPr>
        <w:t xml:space="preserve"> </w:t>
      </w:r>
      <w:r w:rsidRPr="00F26A47">
        <w:t>VOLKSWAGEN Power</w:t>
      </w:r>
      <w:r>
        <w:t xml:space="preserve"> </w:t>
      </w:r>
      <w:r w:rsidRPr="00F26A47">
        <w:t>Train</w:t>
      </w:r>
      <w:r>
        <w:t xml:space="preserve"> </w:t>
      </w:r>
      <w:r w:rsidRPr="00F26A47">
        <w:t>(shanghai) Co.,</w:t>
      </w:r>
      <w:r>
        <w:t xml:space="preserve"> </w:t>
      </w:r>
      <w:r w:rsidRPr="00F26A47">
        <w:t>Ltd.</w:t>
      </w:r>
    </w:p>
    <w:p w:rsidR="0087150B" w:rsidRPr="00F26A47" w:rsidRDefault="0087150B" w:rsidP="0087150B">
      <w:pPr>
        <w:pStyle w:val="ITP4ListBullet"/>
        <w:widowControl/>
      </w:pPr>
      <w:r w:rsidRPr="00F26A47">
        <w:t>VWED</w:t>
      </w:r>
      <w:r w:rsidRPr="00F26A47">
        <w:rPr>
          <w:rFonts w:hint="eastAsia"/>
        </w:rPr>
        <w:t xml:space="preserve"> </w:t>
      </w:r>
      <w:r>
        <w:rPr>
          <w:rFonts w:hint="eastAsia"/>
        </w:rPr>
        <w:t>-</w:t>
      </w:r>
      <w:r w:rsidRPr="00F26A47">
        <w:rPr>
          <w:rFonts w:hint="eastAsia"/>
        </w:rPr>
        <w:t xml:space="preserve"> </w:t>
      </w:r>
      <w:r w:rsidRPr="00F26A47">
        <w:t>Volkswagen FAW Engine (Dalian) Co.,</w:t>
      </w:r>
      <w:r>
        <w:t xml:space="preserve"> </w:t>
      </w:r>
      <w:r w:rsidRPr="00F26A47">
        <w:t>Ltd</w:t>
      </w:r>
    </w:p>
    <w:p w:rsidR="0087150B" w:rsidRPr="00F26A47" w:rsidRDefault="0087150B" w:rsidP="0087150B">
      <w:pPr>
        <w:pStyle w:val="ITP4ListBullet"/>
        <w:widowControl/>
      </w:pPr>
      <w:r w:rsidRPr="00F26A47">
        <w:t>VWEDCC</w:t>
      </w:r>
      <w:r w:rsidRPr="00F26A47">
        <w:rPr>
          <w:rFonts w:hint="eastAsia"/>
        </w:rPr>
        <w:t xml:space="preserve"> </w:t>
      </w:r>
      <w:r>
        <w:rPr>
          <w:rFonts w:hint="eastAsia"/>
        </w:rPr>
        <w:t>-</w:t>
      </w:r>
      <w:r w:rsidRPr="00F26A47">
        <w:rPr>
          <w:rFonts w:hint="eastAsia"/>
        </w:rPr>
        <w:t xml:space="preserve"> </w:t>
      </w:r>
      <w:r w:rsidRPr="00F26A47">
        <w:t>Volkswagen FAW Engine (Chang Chun) Co.,</w:t>
      </w:r>
      <w:r>
        <w:t xml:space="preserve"> </w:t>
      </w:r>
      <w:r w:rsidRPr="00F26A47">
        <w:t>Ltd</w:t>
      </w:r>
    </w:p>
    <w:p w:rsidR="0087150B" w:rsidRPr="00F26A47" w:rsidRDefault="0087150B" w:rsidP="0087150B">
      <w:pPr>
        <w:pStyle w:val="ITP4ListBullet"/>
        <w:widowControl/>
      </w:pPr>
      <w:r w:rsidRPr="00F26A47">
        <w:t>VWPF</w:t>
      </w:r>
      <w:r w:rsidRPr="00F26A47">
        <w:rPr>
          <w:rFonts w:hint="eastAsia"/>
        </w:rPr>
        <w:t xml:space="preserve"> </w:t>
      </w:r>
      <w:r>
        <w:rPr>
          <w:rFonts w:hint="eastAsia"/>
        </w:rPr>
        <w:t>-</w:t>
      </w:r>
      <w:r w:rsidRPr="00F26A47">
        <w:rPr>
          <w:rFonts w:hint="eastAsia"/>
        </w:rPr>
        <w:t xml:space="preserve"> </w:t>
      </w:r>
      <w:r w:rsidRPr="00F26A47">
        <w:t>Volkswagen F</w:t>
      </w:r>
      <w:r>
        <w:t>AW</w:t>
      </w:r>
      <w:r w:rsidRPr="00F26A47">
        <w:t xml:space="preserve"> Platform Co.,</w:t>
      </w:r>
      <w:r>
        <w:t xml:space="preserve"> </w:t>
      </w:r>
      <w:r w:rsidRPr="00F26A47">
        <w:t xml:space="preserve">Ltd </w:t>
      </w:r>
    </w:p>
    <w:p w:rsidR="0087150B" w:rsidRPr="00F26A47" w:rsidRDefault="0087150B" w:rsidP="0087150B">
      <w:pPr>
        <w:pStyle w:val="ITP4ListBullet"/>
        <w:widowControl/>
      </w:pPr>
      <w:r w:rsidRPr="00F26A47">
        <w:t>VWPFCD</w:t>
      </w:r>
      <w:r w:rsidRPr="00F26A47">
        <w:rPr>
          <w:rFonts w:hint="eastAsia"/>
        </w:rPr>
        <w:t xml:space="preserve"> </w:t>
      </w:r>
      <w:r>
        <w:rPr>
          <w:rFonts w:hint="eastAsia"/>
        </w:rPr>
        <w:t>-</w:t>
      </w:r>
      <w:r w:rsidRPr="00F26A47">
        <w:rPr>
          <w:rFonts w:hint="eastAsia"/>
        </w:rPr>
        <w:t xml:space="preserve"> </w:t>
      </w:r>
      <w:r w:rsidRPr="00F26A47">
        <w:t>Volkswagen F</w:t>
      </w:r>
      <w:r>
        <w:t>AW</w:t>
      </w:r>
      <w:r w:rsidRPr="00F26A47">
        <w:t xml:space="preserve"> Platform(Chengdu) Co.,</w:t>
      </w:r>
      <w:r>
        <w:t xml:space="preserve"> </w:t>
      </w:r>
      <w:r w:rsidRPr="00F26A47">
        <w:t xml:space="preserve">Ltd </w:t>
      </w:r>
    </w:p>
    <w:p w:rsidR="0087150B" w:rsidRDefault="0087150B" w:rsidP="0087150B">
      <w:pPr>
        <w:pStyle w:val="ITP4ListBullet"/>
        <w:widowControl/>
      </w:pPr>
      <w:r w:rsidRPr="00F26A47">
        <w:t>VWPFFS</w:t>
      </w:r>
      <w:r w:rsidRPr="00F26A47">
        <w:rPr>
          <w:rFonts w:hint="eastAsia"/>
        </w:rPr>
        <w:t xml:space="preserve"> </w:t>
      </w:r>
      <w:r>
        <w:rPr>
          <w:rFonts w:hint="eastAsia"/>
        </w:rPr>
        <w:t>-</w:t>
      </w:r>
      <w:r w:rsidRPr="00F26A47">
        <w:rPr>
          <w:rFonts w:hint="eastAsia"/>
        </w:rPr>
        <w:t xml:space="preserve"> </w:t>
      </w:r>
      <w:r w:rsidRPr="00F26A47">
        <w:t>Volkswagen F</w:t>
      </w:r>
      <w:r>
        <w:t>AW</w:t>
      </w:r>
      <w:r w:rsidRPr="00F26A47">
        <w:t xml:space="preserve"> Platform (Foshan) Co.,</w:t>
      </w:r>
      <w:r>
        <w:t xml:space="preserve"> </w:t>
      </w:r>
      <w:r w:rsidRPr="00F26A47">
        <w:t xml:space="preserve">Ltd </w:t>
      </w:r>
    </w:p>
    <w:p w:rsidR="0087150B" w:rsidRPr="00A76BE8" w:rsidRDefault="0087150B" w:rsidP="0087150B">
      <w:pPr>
        <w:rPr>
          <w:rFonts w:cs="Arial"/>
          <w:b/>
          <w:sz w:val="20"/>
          <w:lang w:val="en-GB" w:eastAsia="zh-CN"/>
        </w:rPr>
      </w:pPr>
    </w:p>
    <w:p w:rsidR="00986DEC" w:rsidRPr="00CA00D1" w:rsidRDefault="00986DEC" w:rsidP="000D15A0">
      <w:pPr>
        <w:pStyle w:val="Heading4"/>
      </w:pPr>
    </w:p>
    <w:sectPr w:rsidR="00986DEC" w:rsidRPr="00CA00D1" w:rsidSect="0087150B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07" w:h="16839" w:code="9"/>
      <w:pgMar w:top="1134" w:right="1134" w:bottom="1179" w:left="1440" w:header="0" w:footer="0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F62" w:rsidRDefault="00331F62">
      <w:r>
        <w:separator/>
      </w:r>
    </w:p>
    <w:p w:rsidR="00331F62" w:rsidRDefault="00331F62"/>
    <w:p w:rsidR="00331F62" w:rsidRDefault="00331F62"/>
  </w:endnote>
  <w:endnote w:type="continuationSeparator" w:id="0">
    <w:p w:rsidR="00331F62" w:rsidRDefault="00331F62">
      <w:r>
        <w:continuationSeparator/>
      </w:r>
    </w:p>
    <w:p w:rsidR="00331F62" w:rsidRDefault="00331F62"/>
    <w:p w:rsidR="00331F62" w:rsidRDefault="00331F62"/>
  </w:endnote>
  <w:endnote w:type="continuationNotice" w:id="1">
    <w:p w:rsidR="00331F62" w:rsidRDefault="00331F62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W Headline OT-Book">
    <w:altName w:val="Corbel"/>
    <w:panose1 w:val="020B0503000000020003"/>
    <w:charset w:val="00"/>
    <w:family w:val="swiss"/>
    <w:pitch w:val="variable"/>
    <w:sig w:usb0="800002AF" w:usb1="4000206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W Headline OT-Black">
    <w:panose1 w:val="020B0A03000000020003"/>
    <w:charset w:val="00"/>
    <w:family w:val="swiss"/>
    <w:pitch w:val="variable"/>
    <w:sig w:usb0="800002AF" w:usb1="4000206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946" w:rsidRDefault="007B39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F62" w:rsidRDefault="00331F62">
      <w:r>
        <w:separator/>
      </w:r>
    </w:p>
    <w:p w:rsidR="00331F62" w:rsidRDefault="00331F62"/>
    <w:p w:rsidR="00331F62" w:rsidRDefault="00331F62"/>
  </w:footnote>
  <w:footnote w:type="continuationSeparator" w:id="0">
    <w:p w:rsidR="00331F62" w:rsidRDefault="00331F62">
      <w:r>
        <w:continuationSeparator/>
      </w:r>
    </w:p>
    <w:p w:rsidR="00331F62" w:rsidRDefault="00331F62"/>
    <w:p w:rsidR="00331F62" w:rsidRDefault="00331F62"/>
  </w:footnote>
  <w:footnote w:type="continuationNotice" w:id="1">
    <w:p w:rsidR="00331F62" w:rsidRDefault="00331F62">
      <w:pPr>
        <w:spacing w:before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50B" w:rsidRDefault="0087150B">
    <w:pPr>
      <w:pStyle w:val="Header"/>
    </w:pPr>
  </w:p>
  <w:p w:rsidR="0087150B" w:rsidRDefault="0087150B">
    <w:pPr>
      <w:pStyle w:val="Header"/>
    </w:pPr>
  </w:p>
  <w:p w:rsidR="0087150B" w:rsidRDefault="008715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50B" w:rsidRDefault="0087150B" w:rsidP="0087150B">
    <w:pPr>
      <w:pStyle w:val="Header"/>
      <w:rPr>
        <w:rFonts w:cs="Arial"/>
        <w:b/>
        <w:sz w:val="40"/>
        <w:szCs w:val="40"/>
        <w:lang w:eastAsia="zh-CN"/>
      </w:rPr>
    </w:pPr>
  </w:p>
  <w:p w:rsidR="0087150B" w:rsidRDefault="0087150B" w:rsidP="0087150B">
    <w:pPr>
      <w:pStyle w:val="Header"/>
      <w:rPr>
        <w:rFonts w:cs="Arial"/>
        <w:b/>
        <w:sz w:val="40"/>
        <w:szCs w:val="40"/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61312" behindDoc="0" locked="0" layoutInCell="1" allowOverlap="1" wp14:anchorId="68C9E4E6" wp14:editId="245F3C53">
          <wp:simplePos x="0" y="0"/>
          <wp:positionH relativeFrom="column">
            <wp:posOffset>4677410</wp:posOffset>
          </wp:positionH>
          <wp:positionV relativeFrom="paragraph">
            <wp:posOffset>19685</wp:posOffset>
          </wp:positionV>
          <wp:extent cx="1328420" cy="621665"/>
          <wp:effectExtent l="0" t="0" r="5080" b="698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8420" cy="621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7150B" w:rsidRDefault="0087150B" w:rsidP="002F565E">
    <w:pPr>
      <w:pStyle w:val="Header"/>
      <w:ind w:left="-360"/>
      <w:rPr>
        <w:rFonts w:cs="Arial"/>
        <w:b/>
        <w:sz w:val="40"/>
        <w:szCs w:val="40"/>
        <w:lang w:eastAsia="zh-CN"/>
      </w:rPr>
    </w:pPr>
    <w:r w:rsidRPr="00415157">
      <w:rPr>
        <w:rFonts w:cs="Arial" w:hint="eastAsia"/>
        <w:b/>
        <w:sz w:val="40"/>
        <w:szCs w:val="40"/>
        <w:lang w:eastAsia="zh-CN"/>
      </w:rPr>
      <w:t>Change Request Form</w:t>
    </w:r>
    <w:r>
      <w:rPr>
        <w:rFonts w:cs="Arial"/>
        <w:b/>
        <w:sz w:val="40"/>
        <w:szCs w:val="40"/>
        <w:lang w:eastAsia="zh-CN"/>
      </w:rPr>
      <w:t xml:space="preserve">      </w:t>
    </w:r>
  </w:p>
  <w:p w:rsidR="006A2384" w:rsidRDefault="006A238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50B" w:rsidRDefault="0087150B">
    <w:pPr>
      <w:pStyle w:val="Header"/>
      <w:rPr>
        <w:rFonts w:cs="Arial"/>
        <w:b/>
        <w:sz w:val="40"/>
        <w:szCs w:val="40"/>
        <w:lang w:eastAsia="zh-CN"/>
      </w:rPr>
    </w:pPr>
  </w:p>
  <w:p w:rsidR="0087150B" w:rsidRDefault="0087150B">
    <w:pPr>
      <w:pStyle w:val="Header"/>
      <w:rPr>
        <w:rFonts w:cs="Arial"/>
        <w:b/>
        <w:sz w:val="40"/>
        <w:szCs w:val="40"/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7499FDC9" wp14:editId="52AA0CB7">
          <wp:simplePos x="0" y="0"/>
          <wp:positionH relativeFrom="column">
            <wp:posOffset>4667885</wp:posOffset>
          </wp:positionH>
          <wp:positionV relativeFrom="paragraph">
            <wp:posOffset>67310</wp:posOffset>
          </wp:positionV>
          <wp:extent cx="1328420" cy="621665"/>
          <wp:effectExtent l="0" t="0" r="5080" b="698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8420" cy="621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7150B" w:rsidRDefault="0087150B" w:rsidP="002F565E">
    <w:pPr>
      <w:pStyle w:val="Header"/>
      <w:ind w:left="-360"/>
      <w:rPr>
        <w:rFonts w:cs="Arial"/>
        <w:b/>
        <w:sz w:val="40"/>
        <w:szCs w:val="40"/>
        <w:lang w:eastAsia="zh-CN"/>
      </w:rPr>
    </w:pPr>
    <w:r w:rsidRPr="00415157">
      <w:rPr>
        <w:rFonts w:cs="Arial" w:hint="eastAsia"/>
        <w:b/>
        <w:sz w:val="40"/>
        <w:szCs w:val="40"/>
        <w:lang w:eastAsia="zh-CN"/>
      </w:rPr>
      <w:t>Change Request Form</w:t>
    </w:r>
    <w:r>
      <w:rPr>
        <w:rFonts w:cs="Arial"/>
        <w:b/>
        <w:sz w:val="40"/>
        <w:szCs w:val="40"/>
        <w:lang w:eastAsia="zh-CN"/>
      </w:rPr>
      <w:t xml:space="preserve">      </w:t>
    </w:r>
  </w:p>
  <w:p w:rsidR="0087150B" w:rsidRPr="0087150B" w:rsidRDefault="0087150B">
    <w:pPr>
      <w:pStyle w:val="Header"/>
      <w:rPr>
        <w:sz w:val="44"/>
      </w:rPr>
    </w:pPr>
    <w:r>
      <w:rPr>
        <w:rFonts w:cs="Arial"/>
        <w:b/>
        <w:sz w:val="40"/>
        <w:szCs w:val="40"/>
        <w:lang w:eastAsia="zh-CN"/>
      </w:rPr>
      <w:t xml:space="preserve">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98435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9210DE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2852880"/>
    <w:multiLevelType w:val="hybridMultilevel"/>
    <w:tmpl w:val="05F28E7E"/>
    <w:lvl w:ilvl="0" w:tplc="86028A72">
      <w:start w:val="1"/>
      <w:numFmt w:val="bullet"/>
      <w:lvlText w:val="−"/>
      <w:lvlJc w:val="left"/>
      <w:pPr>
        <w:ind w:left="360" w:hanging="360"/>
      </w:pPr>
      <w:rPr>
        <w:rFonts w:ascii="VW Headline OT-Book" w:hAnsi="VW Headline OT-Book" w:hint="default"/>
        <w:b w:val="0"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5651D73"/>
    <w:multiLevelType w:val="multilevel"/>
    <w:tmpl w:val="BD46E088"/>
    <w:lvl w:ilvl="0">
      <w:start w:val="16"/>
      <w:numFmt w:val="upperLetter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04"/>
      </w:pPr>
      <w:rPr>
        <w:rFonts w:hint="default"/>
        <w:i w:val="0"/>
        <w:szCs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24E59DD"/>
    <w:multiLevelType w:val="hybridMultilevel"/>
    <w:tmpl w:val="7820D442"/>
    <w:lvl w:ilvl="0" w:tplc="86028A72">
      <w:start w:val="1"/>
      <w:numFmt w:val="bullet"/>
      <w:lvlText w:val="−"/>
      <w:lvlJc w:val="left"/>
      <w:pPr>
        <w:ind w:left="360" w:hanging="360"/>
      </w:pPr>
      <w:rPr>
        <w:rFonts w:ascii="VW Headline OT-Book" w:hAnsi="VW Headline OT-Book" w:hint="default"/>
        <w:b w:val="0"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A409E6"/>
    <w:multiLevelType w:val="hybridMultilevel"/>
    <w:tmpl w:val="BE98569E"/>
    <w:lvl w:ilvl="0" w:tplc="5320429A">
      <w:start w:val="1"/>
      <w:numFmt w:val="bullet"/>
      <w:lvlText w:val="–"/>
      <w:lvlJc w:val="left"/>
      <w:pPr>
        <w:ind w:left="720" w:hanging="360"/>
      </w:pPr>
      <w:rPr>
        <w:rFonts w:ascii="VW Headline OT-Book" w:hAnsi="VW Headline OT-Book" w:hint="default"/>
        <w:b w:val="0"/>
        <w:i w:val="0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730B6F"/>
    <w:multiLevelType w:val="hybridMultilevel"/>
    <w:tmpl w:val="CBD42F98"/>
    <w:lvl w:ilvl="0" w:tplc="43B4C31C">
      <w:start w:val="1"/>
      <w:numFmt w:val="bullet"/>
      <w:pStyle w:val="ITP4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A850DF"/>
    <w:multiLevelType w:val="singleLevel"/>
    <w:tmpl w:val="60725EA8"/>
    <w:lvl w:ilvl="0">
      <w:start w:val="1"/>
      <w:numFmt w:val="bullet"/>
      <w:lvlText w:val="–"/>
      <w:lvlJc w:val="left"/>
      <w:pPr>
        <w:tabs>
          <w:tab w:val="num" w:pos="360"/>
        </w:tabs>
        <w:ind w:left="210" w:hanging="210"/>
      </w:pPr>
      <w:rPr>
        <w:rFonts w:ascii="Times New Roman" w:hAnsi="Times New Roman" w:hint="default"/>
        <w:sz w:val="16"/>
      </w:rPr>
    </w:lvl>
  </w:abstractNum>
  <w:abstractNum w:abstractNumId="8">
    <w:nsid w:val="5319292A"/>
    <w:multiLevelType w:val="hybridMultilevel"/>
    <w:tmpl w:val="8E12AA18"/>
    <w:lvl w:ilvl="0" w:tplc="2328FEB8">
      <w:start w:val="1"/>
      <w:numFmt w:val="bullet"/>
      <w:pStyle w:val="Aufzhlung"/>
      <w:lvlText w:val="–"/>
      <w:lvlJc w:val="left"/>
      <w:pPr>
        <w:ind w:left="360" w:hanging="360"/>
      </w:pPr>
      <w:rPr>
        <w:rFonts w:ascii="VW Headline OT-Book" w:hAnsi="VW Headline OT-Book" w:hint="default"/>
        <w:b w:val="0"/>
        <w:i w:val="0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1C297D"/>
    <w:multiLevelType w:val="hybridMultilevel"/>
    <w:tmpl w:val="A42CD37E"/>
    <w:lvl w:ilvl="0" w:tplc="86028A72">
      <w:start w:val="1"/>
      <w:numFmt w:val="bullet"/>
      <w:lvlText w:val="−"/>
      <w:lvlJc w:val="left"/>
      <w:pPr>
        <w:ind w:left="360" w:hanging="360"/>
      </w:pPr>
      <w:rPr>
        <w:rFonts w:ascii="VW Headline OT-Book" w:hAnsi="VW Headline OT-Book" w:hint="default"/>
        <w:b w:val="0"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B1271A3"/>
    <w:multiLevelType w:val="hybridMultilevel"/>
    <w:tmpl w:val="CDF835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D85BD2"/>
    <w:multiLevelType w:val="hybridMultilevel"/>
    <w:tmpl w:val="BA085888"/>
    <w:lvl w:ilvl="0" w:tplc="86028A72">
      <w:start w:val="1"/>
      <w:numFmt w:val="bullet"/>
      <w:lvlText w:val="−"/>
      <w:lvlJc w:val="left"/>
      <w:pPr>
        <w:ind w:left="720" w:hanging="360"/>
      </w:pPr>
      <w:rPr>
        <w:rFonts w:ascii="VW Headline OT-Book" w:hAnsi="VW Headline OT-Book" w:hint="default"/>
        <w:b w:val="0"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7"/>
  </w:num>
  <w:num w:numId="4">
    <w:abstractNumId w:val="0"/>
  </w:num>
  <w:num w:numId="5">
    <w:abstractNumId w:val="9"/>
  </w:num>
  <w:num w:numId="6">
    <w:abstractNumId w:val="4"/>
  </w:num>
  <w:num w:numId="7">
    <w:abstractNumId w:val="2"/>
  </w:num>
  <w:num w:numId="8">
    <w:abstractNumId w:val="11"/>
  </w:num>
  <w:num w:numId="9">
    <w:abstractNumId w:val="5"/>
  </w:num>
  <w:num w:numId="10">
    <w:abstractNumId w:val="8"/>
  </w:num>
  <w:num w:numId="11">
    <w:abstractNumId w:val="3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730019,#c82d20,#003c65,#73b1dd,#8994a0,#cfd7d9,#005d4d,#51ae30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96F"/>
    <w:rsid w:val="00006D87"/>
    <w:rsid w:val="00043F57"/>
    <w:rsid w:val="00096CD1"/>
    <w:rsid w:val="000D15A0"/>
    <w:rsid w:val="00160162"/>
    <w:rsid w:val="001F3150"/>
    <w:rsid w:val="00211ECC"/>
    <w:rsid w:val="002505ED"/>
    <w:rsid w:val="002533F5"/>
    <w:rsid w:val="00275076"/>
    <w:rsid w:val="00282683"/>
    <w:rsid w:val="002D3EF4"/>
    <w:rsid w:val="002E3746"/>
    <w:rsid w:val="002F565E"/>
    <w:rsid w:val="003016A3"/>
    <w:rsid w:val="00302722"/>
    <w:rsid w:val="0032607D"/>
    <w:rsid w:val="00331F62"/>
    <w:rsid w:val="003B3D30"/>
    <w:rsid w:val="003F0370"/>
    <w:rsid w:val="00455F9F"/>
    <w:rsid w:val="004B2E8C"/>
    <w:rsid w:val="004B49B1"/>
    <w:rsid w:val="004F0310"/>
    <w:rsid w:val="004F23E8"/>
    <w:rsid w:val="005401AF"/>
    <w:rsid w:val="0058491C"/>
    <w:rsid w:val="005D7E8D"/>
    <w:rsid w:val="005E2007"/>
    <w:rsid w:val="00635C4B"/>
    <w:rsid w:val="006A2384"/>
    <w:rsid w:val="006C4146"/>
    <w:rsid w:val="006D5102"/>
    <w:rsid w:val="006E31F8"/>
    <w:rsid w:val="00707DFB"/>
    <w:rsid w:val="00714575"/>
    <w:rsid w:val="00797002"/>
    <w:rsid w:val="007A48A4"/>
    <w:rsid w:val="007B3946"/>
    <w:rsid w:val="007D616C"/>
    <w:rsid w:val="00831D0B"/>
    <w:rsid w:val="00852776"/>
    <w:rsid w:val="00871309"/>
    <w:rsid w:val="0087150B"/>
    <w:rsid w:val="0087296F"/>
    <w:rsid w:val="00895E7B"/>
    <w:rsid w:val="008B417A"/>
    <w:rsid w:val="008C4B12"/>
    <w:rsid w:val="00925A3D"/>
    <w:rsid w:val="00932C25"/>
    <w:rsid w:val="00986DEC"/>
    <w:rsid w:val="00A101E0"/>
    <w:rsid w:val="00A53291"/>
    <w:rsid w:val="00A755DA"/>
    <w:rsid w:val="00B91363"/>
    <w:rsid w:val="00B95D2D"/>
    <w:rsid w:val="00BA645F"/>
    <w:rsid w:val="00BA74C5"/>
    <w:rsid w:val="00BD3270"/>
    <w:rsid w:val="00C126B9"/>
    <w:rsid w:val="00C23099"/>
    <w:rsid w:val="00C300B5"/>
    <w:rsid w:val="00C4619F"/>
    <w:rsid w:val="00C66AA9"/>
    <w:rsid w:val="00CA00D1"/>
    <w:rsid w:val="00CB6CE4"/>
    <w:rsid w:val="00CF7F39"/>
    <w:rsid w:val="00D00F82"/>
    <w:rsid w:val="00DB2263"/>
    <w:rsid w:val="00E83B9F"/>
    <w:rsid w:val="00EB4783"/>
    <w:rsid w:val="00EC00D1"/>
    <w:rsid w:val="00ED209B"/>
    <w:rsid w:val="00F652B8"/>
    <w:rsid w:val="00F779AB"/>
    <w:rsid w:val="00F85CFC"/>
    <w:rsid w:val="00FA6B29"/>
    <w:rsid w:val="00FB480C"/>
    <w:rsid w:val="00FE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30019,#c82d20,#003c65,#73b1dd,#8994a0,#cfd7d9,#005d4d,#51ae3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Default Paragraph Font" w:uiPriority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50B"/>
    <w:pPr>
      <w:spacing w:before="120"/>
    </w:pPr>
    <w:rPr>
      <w:rFonts w:ascii="Arial" w:eastAsia="SimSun" w:hAnsi="Arial"/>
      <w:sz w:val="22"/>
      <w:lang w:val="en-US" w:eastAsia="en-US"/>
    </w:rPr>
  </w:style>
  <w:style w:type="paragraph" w:styleId="Heading1">
    <w:name w:val="heading 1"/>
    <w:basedOn w:val="Normal"/>
    <w:qFormat/>
    <w:rsid w:val="000D15A0"/>
    <w:pPr>
      <w:keepNext/>
      <w:spacing w:line="360" w:lineRule="atLeast"/>
      <w:outlineLvl w:val="0"/>
    </w:pPr>
    <w:rPr>
      <w:b/>
      <w:bCs/>
      <w:kern w:val="28"/>
      <w:sz w:val="30"/>
      <w:szCs w:val="34"/>
    </w:rPr>
  </w:style>
  <w:style w:type="paragraph" w:styleId="Heading2">
    <w:name w:val="heading 2"/>
    <w:basedOn w:val="Heading1"/>
    <w:link w:val="Heading2Char"/>
    <w:qFormat/>
    <w:rsid w:val="00F85CFC"/>
    <w:pPr>
      <w:spacing w:line="288" w:lineRule="atLeast"/>
      <w:outlineLvl w:val="1"/>
    </w:pPr>
    <w:rPr>
      <w:bCs w:val="0"/>
      <w:iCs/>
      <w:spacing w:val="12"/>
      <w:sz w:val="24"/>
    </w:rPr>
  </w:style>
  <w:style w:type="paragraph" w:styleId="Heading3">
    <w:name w:val="heading 3"/>
    <w:aliases w:val="Heading 3 Char1,Heading 3 Char Char"/>
    <w:basedOn w:val="Heading2"/>
    <w:next w:val="Heading4"/>
    <w:qFormat/>
    <w:rsid w:val="000D15A0"/>
    <w:pPr>
      <w:outlineLvl w:val="2"/>
    </w:pPr>
    <w:rPr>
      <w:bCs/>
    </w:rPr>
  </w:style>
  <w:style w:type="paragraph" w:styleId="Heading4">
    <w:name w:val="heading 4"/>
    <w:basedOn w:val="Normal"/>
    <w:next w:val="Normal"/>
    <w:qFormat/>
    <w:rsid w:val="000D15A0"/>
    <w:pPr>
      <w:keepNext/>
      <w:autoSpaceDE w:val="0"/>
      <w:autoSpaceDN w:val="0"/>
      <w:adjustRightInd w:val="0"/>
      <w:outlineLvl w:val="3"/>
    </w:pPr>
    <w:rPr>
      <w:szCs w:val="24"/>
    </w:rPr>
  </w:style>
  <w:style w:type="paragraph" w:styleId="Heading5">
    <w:name w:val="heading 5"/>
    <w:basedOn w:val="Normal"/>
    <w:next w:val="Normal"/>
    <w:link w:val="Heading5Char"/>
    <w:qFormat/>
    <w:rsid w:val="0087150B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7150B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87150B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87150B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87150B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Aufzhlung">
    <w:name w:val="Aufzählung"/>
    <w:basedOn w:val="Normal"/>
    <w:qFormat/>
    <w:rsid w:val="00282683"/>
    <w:pPr>
      <w:numPr>
        <w:numId w:val="10"/>
      </w:numPr>
      <w:tabs>
        <w:tab w:val="left" w:pos="227"/>
      </w:tabs>
      <w:ind w:left="0" w:firstLine="0"/>
    </w:pPr>
    <w:rPr>
      <w:bCs/>
    </w:rPr>
  </w:style>
  <w:style w:type="character" w:styleId="Emphasis">
    <w:name w:val="Emphasis"/>
    <w:basedOn w:val="DefaultParagraphFont"/>
    <w:qFormat/>
    <w:rsid w:val="000D15A0"/>
    <w:rPr>
      <w:rFonts w:ascii="Arial" w:hAnsi="Arial"/>
      <w:b/>
      <w:i w:val="0"/>
      <w:iCs/>
      <w:sz w:val="19"/>
    </w:rPr>
  </w:style>
  <w:style w:type="character" w:customStyle="1" w:styleId="Heading5Char">
    <w:name w:val="Heading 5 Char"/>
    <w:basedOn w:val="DefaultParagraphFont"/>
    <w:link w:val="Heading5"/>
    <w:rsid w:val="0087150B"/>
    <w:rPr>
      <w:rFonts w:ascii="Arial" w:eastAsia="SimSun" w:hAnsi="Arial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87150B"/>
    <w:rPr>
      <w:rFonts w:eastAsia="SimSun"/>
      <w:b/>
      <w:b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87150B"/>
    <w:rPr>
      <w:rFonts w:eastAsia="SimSun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87150B"/>
    <w:rPr>
      <w:rFonts w:eastAsia="SimSun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87150B"/>
    <w:rPr>
      <w:rFonts w:ascii="Arial" w:eastAsia="SimSun" w:hAnsi="Arial" w:cs="Arial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87150B"/>
    <w:rPr>
      <w:rFonts w:ascii="Arial" w:hAnsi="Arial" w:cs="Arial"/>
      <w:b/>
      <w:iCs/>
      <w:spacing w:val="12"/>
      <w:kern w:val="28"/>
      <w:sz w:val="24"/>
      <w:szCs w:val="34"/>
    </w:rPr>
  </w:style>
  <w:style w:type="paragraph" w:styleId="BlockText">
    <w:name w:val="Block Text"/>
    <w:basedOn w:val="Normal"/>
    <w:rsid w:val="0087150B"/>
    <w:pPr>
      <w:widowControl w:val="0"/>
      <w:spacing w:before="0"/>
      <w:ind w:left="720" w:right="630"/>
    </w:pPr>
    <w:rPr>
      <w:rFonts w:ascii="Times New Roman" w:eastAsia="PMingLiU" w:hAnsi="Times New Roman"/>
      <w:snapToGrid w:val="0"/>
      <w:sz w:val="24"/>
    </w:rPr>
  </w:style>
  <w:style w:type="paragraph" w:customStyle="1" w:styleId="ITP4ListBullet">
    <w:name w:val="*ITP_4_List_Bullet"/>
    <w:basedOn w:val="Normal"/>
    <w:next w:val="Normal"/>
    <w:autoRedefine/>
    <w:qFormat/>
    <w:rsid w:val="0087150B"/>
    <w:pPr>
      <w:widowControl w:val="0"/>
      <w:numPr>
        <w:numId w:val="13"/>
      </w:numPr>
      <w:spacing w:after="120"/>
      <w:jc w:val="both"/>
    </w:pPr>
    <w:rPr>
      <w:rFonts w:eastAsia="Arial" w:cs="Arial"/>
      <w:kern w:val="24"/>
      <w:sz w:val="24"/>
      <w:szCs w:val="24"/>
      <w:lang w:val="en-GB"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87150B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7150B"/>
    <w:rPr>
      <w:rFonts w:ascii="Arial" w:eastAsia="SimSun" w:hAnsi="Arial"/>
      <w:sz w:val="22"/>
      <w:lang w:val="en-US" w:eastAsia="en-US"/>
    </w:rPr>
  </w:style>
  <w:style w:type="paragraph" w:styleId="Footer">
    <w:name w:val="footer"/>
    <w:basedOn w:val="Normal"/>
    <w:link w:val="FooterChar"/>
    <w:unhideWhenUsed/>
    <w:rsid w:val="0087150B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87150B"/>
    <w:rPr>
      <w:rFonts w:ascii="Arial" w:eastAsia="SimSun" w:hAnsi="Arial"/>
      <w:sz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Default Paragraph Font" w:uiPriority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50B"/>
    <w:pPr>
      <w:spacing w:before="120"/>
    </w:pPr>
    <w:rPr>
      <w:rFonts w:ascii="Arial" w:eastAsia="SimSun" w:hAnsi="Arial"/>
      <w:sz w:val="22"/>
      <w:lang w:val="en-US" w:eastAsia="en-US"/>
    </w:rPr>
  </w:style>
  <w:style w:type="paragraph" w:styleId="Heading1">
    <w:name w:val="heading 1"/>
    <w:basedOn w:val="Normal"/>
    <w:qFormat/>
    <w:rsid w:val="000D15A0"/>
    <w:pPr>
      <w:keepNext/>
      <w:spacing w:line="360" w:lineRule="atLeast"/>
      <w:outlineLvl w:val="0"/>
    </w:pPr>
    <w:rPr>
      <w:b/>
      <w:bCs/>
      <w:kern w:val="28"/>
      <w:sz w:val="30"/>
      <w:szCs w:val="34"/>
    </w:rPr>
  </w:style>
  <w:style w:type="paragraph" w:styleId="Heading2">
    <w:name w:val="heading 2"/>
    <w:basedOn w:val="Heading1"/>
    <w:link w:val="Heading2Char"/>
    <w:qFormat/>
    <w:rsid w:val="00F85CFC"/>
    <w:pPr>
      <w:spacing w:line="288" w:lineRule="atLeast"/>
      <w:outlineLvl w:val="1"/>
    </w:pPr>
    <w:rPr>
      <w:bCs w:val="0"/>
      <w:iCs/>
      <w:spacing w:val="12"/>
      <w:sz w:val="24"/>
    </w:rPr>
  </w:style>
  <w:style w:type="paragraph" w:styleId="Heading3">
    <w:name w:val="heading 3"/>
    <w:aliases w:val="Heading 3 Char1,Heading 3 Char Char"/>
    <w:basedOn w:val="Heading2"/>
    <w:next w:val="Heading4"/>
    <w:qFormat/>
    <w:rsid w:val="000D15A0"/>
    <w:pPr>
      <w:outlineLvl w:val="2"/>
    </w:pPr>
    <w:rPr>
      <w:bCs/>
    </w:rPr>
  </w:style>
  <w:style w:type="paragraph" w:styleId="Heading4">
    <w:name w:val="heading 4"/>
    <w:basedOn w:val="Normal"/>
    <w:next w:val="Normal"/>
    <w:qFormat/>
    <w:rsid w:val="000D15A0"/>
    <w:pPr>
      <w:keepNext/>
      <w:autoSpaceDE w:val="0"/>
      <w:autoSpaceDN w:val="0"/>
      <w:adjustRightInd w:val="0"/>
      <w:outlineLvl w:val="3"/>
    </w:pPr>
    <w:rPr>
      <w:szCs w:val="24"/>
    </w:rPr>
  </w:style>
  <w:style w:type="paragraph" w:styleId="Heading5">
    <w:name w:val="heading 5"/>
    <w:basedOn w:val="Normal"/>
    <w:next w:val="Normal"/>
    <w:link w:val="Heading5Char"/>
    <w:qFormat/>
    <w:rsid w:val="0087150B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7150B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87150B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87150B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87150B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Aufzhlung">
    <w:name w:val="Aufzählung"/>
    <w:basedOn w:val="Normal"/>
    <w:qFormat/>
    <w:rsid w:val="00282683"/>
    <w:pPr>
      <w:numPr>
        <w:numId w:val="10"/>
      </w:numPr>
      <w:tabs>
        <w:tab w:val="left" w:pos="227"/>
      </w:tabs>
      <w:ind w:left="0" w:firstLine="0"/>
    </w:pPr>
    <w:rPr>
      <w:bCs/>
    </w:rPr>
  </w:style>
  <w:style w:type="character" w:styleId="Emphasis">
    <w:name w:val="Emphasis"/>
    <w:basedOn w:val="DefaultParagraphFont"/>
    <w:qFormat/>
    <w:rsid w:val="000D15A0"/>
    <w:rPr>
      <w:rFonts w:ascii="Arial" w:hAnsi="Arial"/>
      <w:b/>
      <w:i w:val="0"/>
      <w:iCs/>
      <w:sz w:val="19"/>
    </w:rPr>
  </w:style>
  <w:style w:type="character" w:customStyle="1" w:styleId="Heading5Char">
    <w:name w:val="Heading 5 Char"/>
    <w:basedOn w:val="DefaultParagraphFont"/>
    <w:link w:val="Heading5"/>
    <w:rsid w:val="0087150B"/>
    <w:rPr>
      <w:rFonts w:ascii="Arial" w:eastAsia="SimSun" w:hAnsi="Arial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87150B"/>
    <w:rPr>
      <w:rFonts w:eastAsia="SimSun"/>
      <w:b/>
      <w:b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87150B"/>
    <w:rPr>
      <w:rFonts w:eastAsia="SimSun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87150B"/>
    <w:rPr>
      <w:rFonts w:eastAsia="SimSun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87150B"/>
    <w:rPr>
      <w:rFonts w:ascii="Arial" w:eastAsia="SimSun" w:hAnsi="Arial" w:cs="Arial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87150B"/>
    <w:rPr>
      <w:rFonts w:ascii="Arial" w:hAnsi="Arial" w:cs="Arial"/>
      <w:b/>
      <w:iCs/>
      <w:spacing w:val="12"/>
      <w:kern w:val="28"/>
      <w:sz w:val="24"/>
      <w:szCs w:val="34"/>
    </w:rPr>
  </w:style>
  <w:style w:type="paragraph" w:styleId="BlockText">
    <w:name w:val="Block Text"/>
    <w:basedOn w:val="Normal"/>
    <w:rsid w:val="0087150B"/>
    <w:pPr>
      <w:widowControl w:val="0"/>
      <w:spacing w:before="0"/>
      <w:ind w:left="720" w:right="630"/>
    </w:pPr>
    <w:rPr>
      <w:rFonts w:ascii="Times New Roman" w:eastAsia="PMingLiU" w:hAnsi="Times New Roman"/>
      <w:snapToGrid w:val="0"/>
      <w:sz w:val="24"/>
    </w:rPr>
  </w:style>
  <w:style w:type="paragraph" w:customStyle="1" w:styleId="ITP4ListBullet">
    <w:name w:val="*ITP_4_List_Bullet"/>
    <w:basedOn w:val="Normal"/>
    <w:next w:val="Normal"/>
    <w:autoRedefine/>
    <w:qFormat/>
    <w:rsid w:val="0087150B"/>
    <w:pPr>
      <w:widowControl w:val="0"/>
      <w:numPr>
        <w:numId w:val="13"/>
      </w:numPr>
      <w:spacing w:after="120"/>
      <w:jc w:val="both"/>
    </w:pPr>
    <w:rPr>
      <w:rFonts w:eastAsia="Arial" w:cs="Arial"/>
      <w:kern w:val="24"/>
      <w:sz w:val="24"/>
      <w:szCs w:val="24"/>
      <w:lang w:val="en-GB"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87150B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7150B"/>
    <w:rPr>
      <w:rFonts w:ascii="Arial" w:eastAsia="SimSun" w:hAnsi="Arial"/>
      <w:sz w:val="22"/>
      <w:lang w:val="en-US" w:eastAsia="en-US"/>
    </w:rPr>
  </w:style>
  <w:style w:type="paragraph" w:styleId="Footer">
    <w:name w:val="footer"/>
    <w:basedOn w:val="Normal"/>
    <w:link w:val="FooterChar"/>
    <w:unhideWhenUsed/>
    <w:rsid w:val="0087150B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87150B"/>
    <w:rPr>
      <w:rFonts w:ascii="Arial" w:eastAsia="SimSun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3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Volkswagen">
      <a:dk1>
        <a:srgbClr val="33434C"/>
      </a:dk1>
      <a:lt1>
        <a:srgbClr val="FFFFFF"/>
      </a:lt1>
      <a:dk2>
        <a:srgbClr val="8994A0"/>
      </a:dk2>
      <a:lt2>
        <a:srgbClr val="73B1DD"/>
      </a:lt2>
      <a:accent1>
        <a:srgbClr val="CFD7D9"/>
      </a:accent1>
      <a:accent2>
        <a:srgbClr val="003C65"/>
      </a:accent2>
      <a:accent3>
        <a:srgbClr val="2274AC"/>
      </a:accent3>
      <a:accent4>
        <a:srgbClr val="005D4D"/>
      </a:accent4>
      <a:accent5>
        <a:srgbClr val="730019"/>
      </a:accent5>
      <a:accent6>
        <a:srgbClr val="FF871F"/>
      </a:accent6>
      <a:hlink>
        <a:srgbClr val="33434C"/>
      </a:hlink>
      <a:folHlink>
        <a:srgbClr val="8994A0"/>
      </a:folHlink>
    </a:clrScheme>
    <a:fontScheme name="Volkswagen">
      <a:majorFont>
        <a:latin typeface="VW Headline OT-Black"/>
        <a:ea typeface=""/>
        <a:cs typeface=""/>
      </a:majorFont>
      <a:minorFont>
        <a:latin typeface="VW Headline OT-Book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1F079-22FF-4348-ACF9-659D4620B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6550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Shi, Tianyi (EXTERN: HPE)</dc:creator>
  <cp:lastModifiedBy>Wang, Huan (EXTERN: Accenture)</cp:lastModifiedBy>
  <cp:revision>22</cp:revision>
  <cp:lastPrinted>2012-01-10T13:50:00Z</cp:lastPrinted>
  <dcterms:created xsi:type="dcterms:W3CDTF">2017-01-06T02:13:00Z</dcterms:created>
  <dcterms:modified xsi:type="dcterms:W3CDTF">2017-01-06T07:23:00Z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1374844153</vt:i4>
  </property>
  <property fmtid="{D5CDD505-2E9C-101B-9397-08002B2CF9AE}" pid="3" name="_NewReviewCycle">
    <vt:lpwstr/>
  </property>
  <property fmtid="{D5CDD505-2E9C-101B-9397-08002B2CF9AE}" pid="4" name="_EmailSubject">
    <vt:lpwstr>Change Request due to Implementation of IFRS 9</vt:lpwstr>
  </property>
  <property fmtid="{D5CDD505-2E9C-101B-9397-08002B2CF9AE}" pid="5" name="_AuthorEmail">
    <vt:lpwstr>Extern.Huan.Wang@volkswagen.com.cn</vt:lpwstr>
  </property>
  <property fmtid="{D5CDD505-2E9C-101B-9397-08002B2CF9AE}" pid="6" name="_AuthorEmailDisplayName">
    <vt:lpwstr>Wang, Huan (EXTERN: HPE)</vt:lpwstr>
  </property>
  <property fmtid="{D5CDD505-2E9C-101B-9397-08002B2CF9AE}" pid="7" name="_PreviousAdHocReviewCycleID">
    <vt:i4>-1199487883</vt:i4>
  </property>
</Properties>
</file>